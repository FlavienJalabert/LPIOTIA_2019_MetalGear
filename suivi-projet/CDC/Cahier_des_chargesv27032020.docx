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5C7" w:rsidRDefault="00227179">
      <w:pPr>
        <w:spacing w:before="240"/>
        <w:jc w:val="center"/>
        <w:rPr>
          <w:b/>
          <w:sz w:val="48"/>
          <w:szCs w:val="48"/>
          <w:u w:val="single"/>
        </w:rPr>
      </w:pPr>
      <w:r>
        <w:rPr>
          <w:b/>
          <w:sz w:val="48"/>
          <w:szCs w:val="48"/>
          <w:u w:val="single"/>
        </w:rPr>
        <w:t>METAL GEAR</w:t>
      </w:r>
    </w:p>
    <w:p w:rsidR="009F65C7" w:rsidRDefault="00227179">
      <w:pPr>
        <w:spacing w:before="240"/>
        <w:jc w:val="center"/>
        <w:rPr>
          <w:b/>
          <w:sz w:val="48"/>
          <w:szCs w:val="48"/>
          <w:u w:val="single"/>
        </w:rPr>
      </w:pPr>
      <w:r>
        <w:rPr>
          <w:b/>
          <w:sz w:val="48"/>
          <w:szCs w:val="48"/>
          <w:u w:val="single"/>
        </w:rPr>
        <w:t>Cahier des charges fonctionnelles</w:t>
      </w:r>
    </w:p>
    <w:p w:rsidR="009F65C7" w:rsidRDefault="009F65C7">
      <w:pPr>
        <w:spacing w:before="240"/>
      </w:pPr>
    </w:p>
    <w:p w:rsidR="009F65C7" w:rsidRDefault="00227179">
      <w:pPr>
        <w:pStyle w:val="Titre1"/>
        <w:keepNext w:val="0"/>
        <w:keepLines w:val="0"/>
        <w:spacing w:after="80" w:line="208" w:lineRule="auto"/>
        <w:rPr>
          <w:color w:val="354B60"/>
        </w:rPr>
      </w:pPr>
      <w:bookmarkStart w:id="0" w:name="_myk81b5ipte3" w:colFirst="0" w:colLast="0"/>
      <w:bookmarkEnd w:id="0"/>
      <w:r>
        <w:rPr>
          <w:color w:val="354B60"/>
        </w:rPr>
        <w:t>1 – Description générale du projet</w:t>
      </w:r>
    </w:p>
    <w:p w:rsidR="009F65C7" w:rsidRDefault="00227179">
      <w:pPr>
        <w:spacing w:before="240" w:after="200"/>
        <w:rPr>
          <w:sz w:val="24"/>
          <w:szCs w:val="24"/>
        </w:rPr>
      </w:pPr>
      <w:r>
        <w:rPr>
          <w:sz w:val="24"/>
          <w:szCs w:val="24"/>
        </w:rPr>
        <w:t xml:space="preserve">Le but du projet est de contrôler le </w:t>
      </w:r>
      <w:proofErr w:type="spellStart"/>
      <w:r>
        <w:rPr>
          <w:sz w:val="24"/>
          <w:szCs w:val="24"/>
        </w:rPr>
        <w:t>Freenove</w:t>
      </w:r>
      <w:proofErr w:type="spellEnd"/>
      <w:r>
        <w:rPr>
          <w:color w:val="5C7083"/>
          <w:sz w:val="26"/>
          <w:szCs w:val="26"/>
        </w:rPr>
        <w:t>©</w:t>
      </w:r>
      <w:r>
        <w:rPr>
          <w:sz w:val="24"/>
          <w:szCs w:val="24"/>
        </w:rPr>
        <w:t xml:space="preserve"> </w:t>
      </w:r>
      <w:proofErr w:type="spellStart"/>
      <w:r>
        <w:rPr>
          <w:sz w:val="24"/>
          <w:szCs w:val="24"/>
        </w:rPr>
        <w:t>hexapod</w:t>
      </w:r>
      <w:proofErr w:type="spellEnd"/>
      <w:r>
        <w:rPr>
          <w:sz w:val="24"/>
          <w:szCs w:val="24"/>
        </w:rPr>
        <w:t xml:space="preserve"> par la voix en utilisant le </w:t>
      </w:r>
      <w:proofErr w:type="spellStart"/>
      <w:r>
        <w:rPr>
          <w:sz w:val="24"/>
          <w:szCs w:val="24"/>
        </w:rPr>
        <w:t>respeaker</w:t>
      </w:r>
      <w:proofErr w:type="spellEnd"/>
      <w:r>
        <w:rPr>
          <w:sz w:val="24"/>
          <w:szCs w:val="24"/>
        </w:rPr>
        <w:t xml:space="preserve"> monté sur un </w:t>
      </w:r>
      <w:proofErr w:type="spellStart"/>
      <w:r>
        <w:rPr>
          <w:sz w:val="24"/>
          <w:szCs w:val="24"/>
        </w:rPr>
        <w:t>raspberry</w:t>
      </w:r>
      <w:proofErr w:type="spellEnd"/>
      <w:r>
        <w:rPr>
          <w:sz w:val="24"/>
          <w:szCs w:val="24"/>
        </w:rPr>
        <w:t xml:space="preserve"> pi 4 via </w:t>
      </w:r>
      <w:proofErr w:type="spellStart"/>
      <w:r>
        <w:rPr>
          <w:sz w:val="24"/>
          <w:szCs w:val="24"/>
        </w:rPr>
        <w:t>WiFi</w:t>
      </w:r>
      <w:proofErr w:type="spellEnd"/>
      <w:r>
        <w:rPr>
          <w:sz w:val="24"/>
          <w:szCs w:val="24"/>
        </w:rPr>
        <w:t>. Une application web et mobile sera également mise en place pour pouvoir contrôler l'araignée et visualiser le journal d’événements.</w:t>
      </w:r>
    </w:p>
    <w:p w:rsidR="009F65C7" w:rsidRDefault="009F65C7">
      <w:pPr>
        <w:spacing w:before="240" w:after="200"/>
        <w:rPr>
          <w:sz w:val="24"/>
          <w:szCs w:val="24"/>
        </w:rPr>
      </w:pPr>
    </w:p>
    <w:p w:rsidR="009F65C7" w:rsidRDefault="00227179">
      <w:pPr>
        <w:pStyle w:val="Titre1"/>
        <w:spacing w:before="240" w:after="240"/>
        <w:rPr>
          <w:color w:val="354B60"/>
        </w:rPr>
      </w:pPr>
      <w:bookmarkStart w:id="1" w:name="_bi67a1q0b0o3" w:colFirst="0" w:colLast="0"/>
      <w:bookmarkEnd w:id="1"/>
      <w:r>
        <w:rPr>
          <w:color w:val="354B60"/>
        </w:rPr>
        <w:br/>
      </w:r>
      <w:r>
        <w:rPr>
          <w:color w:val="354B60"/>
          <w:sz w:val="42"/>
          <w:szCs w:val="42"/>
        </w:rPr>
        <w:t xml:space="preserve"> 2 – Décomposition des Fonctionnalité</w:t>
      </w:r>
      <w:r>
        <w:rPr>
          <w:color w:val="354B60"/>
          <w:sz w:val="42"/>
          <w:szCs w:val="42"/>
        </w:rPr>
        <w:t>s</w:t>
      </w:r>
    </w:p>
    <w:p w:rsidR="009F65C7" w:rsidRDefault="00EA6587">
      <w:pPr>
        <w:keepLines/>
        <w:numPr>
          <w:ilvl w:val="0"/>
          <w:numId w:val="2"/>
        </w:numPr>
        <w:spacing w:before="240" w:after="240" w:line="240" w:lineRule="auto"/>
      </w:pPr>
      <w:ins w:id="2" w:author="Marie-Agnes Peraldi" w:date="2020-03-27T09:18:00Z">
        <w:r>
          <w:rPr>
            <w:sz w:val="24"/>
            <w:szCs w:val="24"/>
            <w:u w:val="single"/>
          </w:rPr>
          <w:t xml:space="preserve">F1 </w:t>
        </w:r>
      </w:ins>
      <w:r w:rsidR="00227179">
        <w:rPr>
          <w:sz w:val="24"/>
          <w:szCs w:val="24"/>
          <w:u w:val="single"/>
        </w:rPr>
        <w:t xml:space="preserve">Pilotage de </w:t>
      </w:r>
      <w:proofErr w:type="spellStart"/>
      <w:r w:rsidR="00227179">
        <w:rPr>
          <w:sz w:val="24"/>
          <w:szCs w:val="24"/>
          <w:u w:val="single"/>
        </w:rPr>
        <w:t>Freenove</w:t>
      </w:r>
      <w:proofErr w:type="spellEnd"/>
      <w:r w:rsidR="00227179">
        <w:rPr>
          <w:color w:val="5C7083"/>
          <w:sz w:val="26"/>
          <w:szCs w:val="26"/>
        </w:rPr>
        <w:t>©</w:t>
      </w:r>
      <w:r w:rsidR="00227179">
        <w:rPr>
          <w:sz w:val="24"/>
          <w:szCs w:val="24"/>
          <w:u w:val="single"/>
        </w:rPr>
        <w:t xml:space="preserve"> Hexapode : </w:t>
      </w:r>
      <w:r w:rsidR="00227179">
        <w:rPr>
          <w:u w:val="single"/>
        </w:rPr>
        <w:tab/>
      </w:r>
    </w:p>
    <w:p w:rsidR="009F65C7" w:rsidRDefault="00227179" w:rsidP="00BC53D6">
      <w:pPr>
        <w:keepLines/>
        <w:spacing w:line="240" w:lineRule="auto"/>
        <w:ind w:left="360" w:firstLine="720"/>
        <w:rPr>
          <w:sz w:val="24"/>
          <w:szCs w:val="24"/>
        </w:rPr>
        <w:pPrChange w:id="3" w:author="Marie-Agnes Peraldi" w:date="2020-03-27T09:22:00Z">
          <w:pPr>
            <w:keepLines/>
            <w:spacing w:line="240" w:lineRule="auto"/>
            <w:ind w:firstLine="720"/>
          </w:pPr>
        </w:pPrChange>
      </w:pPr>
      <w:r>
        <w:rPr>
          <w:b/>
          <w:sz w:val="24"/>
          <w:szCs w:val="24"/>
        </w:rPr>
        <w:t>F1</w:t>
      </w:r>
      <w:ins w:id="4" w:author="Marie-Agnes Peraldi" w:date="2020-03-27T09:18:00Z">
        <w:r w:rsidR="00EA6587">
          <w:rPr>
            <w:b/>
            <w:sz w:val="24"/>
            <w:szCs w:val="24"/>
          </w:rPr>
          <w:t>.1</w:t>
        </w:r>
      </w:ins>
      <w:r>
        <w:rPr>
          <w:sz w:val="24"/>
          <w:szCs w:val="24"/>
        </w:rPr>
        <w:t xml:space="preserve"> Pilotage en local par la voix</w:t>
      </w:r>
    </w:p>
    <w:p w:rsidR="00BC53D6" w:rsidRDefault="00BC53D6" w:rsidP="00BC53D6">
      <w:pPr>
        <w:numPr>
          <w:ilvl w:val="0"/>
          <w:numId w:val="3"/>
        </w:numPr>
        <w:spacing w:line="240" w:lineRule="auto"/>
        <w:ind w:left="1134"/>
        <w:rPr>
          <w:ins w:id="5" w:author="Marie-Agnes Peraldi" w:date="2020-03-27T09:23:00Z"/>
        </w:rPr>
        <w:pPrChange w:id="6" w:author="Marie-Agnes Peraldi" w:date="2020-03-27T09:23:00Z">
          <w:pPr>
            <w:numPr>
              <w:numId w:val="3"/>
            </w:numPr>
            <w:spacing w:line="240" w:lineRule="auto"/>
            <w:ind w:left="720" w:hanging="360"/>
          </w:pPr>
        </w:pPrChange>
      </w:pPr>
      <w:ins w:id="7" w:author="Marie-Agnes Peraldi" w:date="2020-03-27T09:18:00Z">
        <w:r>
          <w:rPr>
            <w:b/>
            <w:sz w:val="24"/>
            <w:szCs w:val="24"/>
          </w:rPr>
          <w:t>F</w:t>
        </w:r>
        <w:r>
          <w:rPr>
            <w:b/>
            <w:sz w:val="24"/>
            <w:szCs w:val="24"/>
          </w:rPr>
          <w:t>1.2</w:t>
        </w:r>
        <w:r>
          <w:rPr>
            <w:sz w:val="24"/>
            <w:szCs w:val="24"/>
          </w:rPr>
          <w:t xml:space="preserve"> </w:t>
        </w:r>
        <w:r>
          <w:rPr>
            <w:sz w:val="24"/>
            <w:szCs w:val="24"/>
          </w:rPr>
          <w:t xml:space="preserve">Retranscrire </w:t>
        </w:r>
        <w:proofErr w:type="gramStart"/>
        <w:r>
          <w:rPr>
            <w:sz w:val="24"/>
            <w:szCs w:val="24"/>
          </w:rPr>
          <w:t xml:space="preserve">les instructions </w:t>
        </w:r>
      </w:ins>
      <w:ins w:id="8" w:author="Marie-Agnes Peraldi" w:date="2020-03-27T09:19:00Z">
        <w:r>
          <w:rPr>
            <w:sz w:val="24"/>
            <w:szCs w:val="24"/>
          </w:rPr>
          <w:t>vocale</w:t>
        </w:r>
        <w:proofErr w:type="gramEnd"/>
        <w:r>
          <w:rPr>
            <w:sz w:val="24"/>
            <w:szCs w:val="24"/>
          </w:rPr>
          <w:t xml:space="preserve"> </w:t>
        </w:r>
      </w:ins>
      <w:ins w:id="9" w:author="Marie-Agnes Peraldi" w:date="2020-03-27T09:18:00Z">
        <w:r>
          <w:rPr>
            <w:sz w:val="24"/>
            <w:szCs w:val="24"/>
          </w:rPr>
          <w:t>vers le Broker</w:t>
        </w:r>
      </w:ins>
      <w:ins w:id="10" w:author="Marie-Agnes Peraldi" w:date="2020-03-27T09:23:00Z">
        <w:r>
          <w:rPr>
            <w:sz w:val="24"/>
            <w:szCs w:val="24"/>
          </w:rPr>
          <w:t xml:space="preserve"> (</w:t>
        </w:r>
        <w:r>
          <w:rPr>
            <w:sz w:val="24"/>
            <w:szCs w:val="24"/>
            <w:u w:val="single"/>
          </w:rPr>
          <w:t>Un micro service web (API) de coordination</w:t>
        </w:r>
        <w:r>
          <w:rPr>
            <w:sz w:val="24"/>
            <w:szCs w:val="24"/>
            <w:u w:val="single"/>
          </w:rPr>
          <w:t>)</w:t>
        </w:r>
      </w:ins>
    </w:p>
    <w:p w:rsidR="00BC53D6" w:rsidRDefault="00BC53D6" w:rsidP="00BC53D6">
      <w:pPr>
        <w:spacing w:line="240" w:lineRule="auto"/>
        <w:ind w:left="1134"/>
        <w:rPr>
          <w:ins w:id="11" w:author="Marie-Agnes Peraldi" w:date="2020-03-27T09:19:00Z"/>
          <w:sz w:val="24"/>
          <w:szCs w:val="24"/>
        </w:rPr>
        <w:pPrChange w:id="12" w:author="Marie-Agnes Peraldi" w:date="2020-03-27T09:23:00Z">
          <w:pPr>
            <w:spacing w:line="240" w:lineRule="auto"/>
            <w:ind w:left="720"/>
          </w:pPr>
        </w:pPrChange>
      </w:pPr>
    </w:p>
    <w:p w:rsidR="00BC53D6" w:rsidRDefault="00BC53D6" w:rsidP="00BC53D6">
      <w:pPr>
        <w:numPr>
          <w:ilvl w:val="0"/>
          <w:numId w:val="3"/>
        </w:numPr>
        <w:spacing w:line="240" w:lineRule="auto"/>
        <w:ind w:left="1134"/>
        <w:rPr>
          <w:ins w:id="13" w:author="Marie-Agnes Peraldi" w:date="2020-03-27T09:23:00Z"/>
        </w:rPr>
        <w:pPrChange w:id="14" w:author="Marie-Agnes Peraldi" w:date="2020-03-27T09:23:00Z">
          <w:pPr>
            <w:numPr>
              <w:numId w:val="3"/>
            </w:numPr>
            <w:spacing w:line="240" w:lineRule="auto"/>
            <w:ind w:left="720" w:hanging="360"/>
          </w:pPr>
        </w:pPrChange>
      </w:pPr>
      <w:ins w:id="15" w:author="Marie-Agnes Peraldi" w:date="2020-03-27T09:19:00Z">
        <w:r>
          <w:rPr>
            <w:b/>
            <w:sz w:val="24"/>
            <w:szCs w:val="24"/>
          </w:rPr>
          <w:t>F</w:t>
        </w:r>
        <w:r>
          <w:rPr>
            <w:b/>
            <w:sz w:val="24"/>
            <w:szCs w:val="24"/>
          </w:rPr>
          <w:t>1.</w:t>
        </w:r>
        <w:r>
          <w:rPr>
            <w:b/>
            <w:sz w:val="24"/>
            <w:szCs w:val="24"/>
          </w:rPr>
          <w:t>3</w:t>
        </w:r>
        <w:r>
          <w:rPr>
            <w:sz w:val="24"/>
            <w:szCs w:val="24"/>
          </w:rPr>
          <w:t xml:space="preserve"> </w:t>
        </w:r>
        <w:r>
          <w:rPr>
            <w:sz w:val="24"/>
            <w:szCs w:val="24"/>
          </w:rPr>
          <w:t xml:space="preserve">Retranscrire les instructions </w:t>
        </w:r>
        <w:r>
          <w:rPr>
            <w:sz w:val="24"/>
            <w:szCs w:val="24"/>
          </w:rPr>
          <w:t>http</w:t>
        </w:r>
        <w:r>
          <w:rPr>
            <w:sz w:val="24"/>
            <w:szCs w:val="24"/>
          </w:rPr>
          <w:t xml:space="preserve"> vers le Broker</w:t>
        </w:r>
      </w:ins>
      <w:ins w:id="16" w:author="Marie-Agnes Peraldi" w:date="2020-03-27T09:23:00Z">
        <w:r>
          <w:rPr>
            <w:sz w:val="24"/>
            <w:szCs w:val="24"/>
          </w:rPr>
          <w:t xml:space="preserve"> (</w:t>
        </w:r>
        <w:r>
          <w:rPr>
            <w:sz w:val="24"/>
            <w:szCs w:val="24"/>
            <w:u w:val="single"/>
          </w:rPr>
          <w:t xml:space="preserve">Un </w:t>
        </w:r>
        <w:proofErr w:type="gramStart"/>
        <w:r>
          <w:rPr>
            <w:sz w:val="24"/>
            <w:szCs w:val="24"/>
            <w:u w:val="single"/>
          </w:rPr>
          <w:t>micro service</w:t>
        </w:r>
        <w:proofErr w:type="gramEnd"/>
        <w:r>
          <w:rPr>
            <w:sz w:val="24"/>
            <w:szCs w:val="24"/>
            <w:u w:val="single"/>
          </w:rPr>
          <w:t xml:space="preserve"> web (API) de coordination</w:t>
        </w:r>
        <w:r>
          <w:rPr>
            <w:sz w:val="24"/>
            <w:szCs w:val="24"/>
            <w:u w:val="single"/>
          </w:rPr>
          <w:t>)</w:t>
        </w:r>
      </w:ins>
    </w:p>
    <w:p w:rsidR="00BC53D6" w:rsidRDefault="00BC53D6" w:rsidP="00BC53D6">
      <w:pPr>
        <w:spacing w:line="240" w:lineRule="auto"/>
        <w:ind w:left="1080"/>
        <w:rPr>
          <w:ins w:id="17" w:author="Marie-Agnes Peraldi" w:date="2020-03-27T09:19:00Z"/>
          <w:sz w:val="24"/>
          <w:szCs w:val="24"/>
        </w:rPr>
        <w:pPrChange w:id="18" w:author="Marie-Agnes Peraldi" w:date="2020-03-27T09:22:00Z">
          <w:pPr>
            <w:spacing w:line="240" w:lineRule="auto"/>
            <w:ind w:left="720"/>
          </w:pPr>
        </w:pPrChange>
      </w:pPr>
    </w:p>
    <w:p w:rsidR="009F65C7" w:rsidDel="00BC53D6" w:rsidRDefault="009F65C7" w:rsidP="00BC53D6">
      <w:pPr>
        <w:spacing w:line="240" w:lineRule="auto"/>
        <w:ind w:left="1080"/>
        <w:rPr>
          <w:del w:id="19" w:author="Marie-Agnes Peraldi" w:date="2020-03-27T09:20:00Z"/>
          <w:sz w:val="24"/>
          <w:szCs w:val="24"/>
        </w:rPr>
        <w:pPrChange w:id="20" w:author="Marie-Agnes Peraldi" w:date="2020-03-27T09:22:00Z">
          <w:pPr>
            <w:spacing w:line="240" w:lineRule="auto"/>
            <w:ind w:left="720"/>
          </w:pPr>
        </w:pPrChange>
      </w:pPr>
    </w:p>
    <w:p w:rsidR="009F65C7" w:rsidRDefault="00227179">
      <w:pPr>
        <w:spacing w:after="200" w:line="240" w:lineRule="auto"/>
        <w:ind w:firstLine="720"/>
        <w:rPr>
          <w:sz w:val="24"/>
          <w:szCs w:val="24"/>
        </w:rPr>
      </w:pPr>
      <w:r>
        <w:rPr>
          <w:b/>
          <w:sz w:val="24"/>
          <w:szCs w:val="24"/>
        </w:rPr>
        <w:t>F</w:t>
      </w:r>
      <w:ins w:id="21" w:author="Marie-Agnes Peraldi" w:date="2020-03-27T09:20:00Z">
        <w:r w:rsidR="00BC53D6">
          <w:rPr>
            <w:b/>
            <w:sz w:val="24"/>
            <w:szCs w:val="24"/>
          </w:rPr>
          <w:t>2</w:t>
        </w:r>
      </w:ins>
      <w:r>
        <w:rPr>
          <w:sz w:val="24"/>
          <w:szCs w:val="24"/>
        </w:rPr>
        <w:t xml:space="preserve"> Log des déplacements de </w:t>
      </w:r>
      <w:proofErr w:type="spellStart"/>
      <w:r>
        <w:rPr>
          <w:sz w:val="24"/>
          <w:szCs w:val="24"/>
        </w:rPr>
        <w:t>Freenove</w:t>
      </w:r>
      <w:proofErr w:type="spellEnd"/>
      <w:r>
        <w:rPr>
          <w:color w:val="5C7083"/>
          <w:sz w:val="26"/>
          <w:szCs w:val="26"/>
        </w:rPr>
        <w:t>©</w:t>
      </w:r>
      <w:r>
        <w:rPr>
          <w:sz w:val="24"/>
          <w:szCs w:val="24"/>
        </w:rPr>
        <w:t xml:space="preserve"> Hexapode</w:t>
      </w:r>
    </w:p>
    <w:p w:rsidR="00BC53D6" w:rsidRDefault="00BC53D6" w:rsidP="00BC53D6">
      <w:pPr>
        <w:spacing w:line="240" w:lineRule="auto"/>
        <w:ind w:left="284" w:firstLine="720"/>
        <w:rPr>
          <w:ins w:id="22" w:author="Marie-Agnes Peraldi" w:date="2020-03-27T09:21:00Z"/>
          <w:sz w:val="24"/>
          <w:szCs w:val="24"/>
        </w:rPr>
        <w:pPrChange w:id="23" w:author="Marie-Agnes Peraldi" w:date="2020-03-27T09:23:00Z">
          <w:pPr>
            <w:spacing w:line="240" w:lineRule="auto"/>
            <w:ind w:firstLine="720"/>
          </w:pPr>
        </w:pPrChange>
      </w:pPr>
      <w:ins w:id="24" w:author="Marie-Agnes Peraldi" w:date="2020-03-27T09:20:00Z">
        <w:r>
          <w:rPr>
            <w:sz w:val="24"/>
            <w:szCs w:val="24"/>
          </w:rPr>
          <w:t xml:space="preserve">F2.1 </w:t>
        </w:r>
      </w:ins>
      <w:ins w:id="25" w:author="Marie-Agnes Peraldi" w:date="2020-03-27T09:21:00Z">
        <w:r>
          <w:rPr>
            <w:sz w:val="24"/>
            <w:szCs w:val="24"/>
          </w:rPr>
          <w:t>logs des</w:t>
        </w:r>
      </w:ins>
      <w:ins w:id="26" w:author="Marie-Agnes Peraldi" w:date="2020-03-27T09:20:00Z">
        <w:r>
          <w:rPr>
            <w:sz w:val="24"/>
            <w:szCs w:val="24"/>
          </w:rPr>
          <w:t xml:space="preserve"> informations (opérations de </w:t>
        </w:r>
      </w:ins>
      <w:ins w:id="27" w:author="Marie-Agnes Peraldi" w:date="2020-03-27T09:40:00Z">
        <w:r w:rsidR="00734348">
          <w:rPr>
            <w:sz w:val="24"/>
            <w:szCs w:val="24"/>
          </w:rPr>
          <w:t>contrôle,</w:t>
        </w:r>
      </w:ins>
      <w:ins w:id="28" w:author="Marie-Agnes Peraldi" w:date="2020-03-27T09:20:00Z">
        <w:r>
          <w:rPr>
            <w:sz w:val="24"/>
            <w:szCs w:val="24"/>
          </w:rPr>
          <w:t xml:space="preserve"> origine, </w:t>
        </w:r>
        <w:proofErr w:type="gramStart"/>
        <w:r>
          <w:rPr>
            <w:sz w:val="24"/>
            <w:szCs w:val="24"/>
          </w:rPr>
          <w:t xml:space="preserve">date, </w:t>
        </w:r>
      </w:ins>
      <w:ins w:id="29" w:author="Marie-Agnes Peraldi" w:date="2020-03-27T09:21:00Z">
        <w:r>
          <w:rPr>
            <w:sz w:val="24"/>
            <w:szCs w:val="24"/>
          </w:rPr>
          <w:t>….</w:t>
        </w:r>
        <w:proofErr w:type="gramEnd"/>
        <w:r>
          <w:rPr>
            <w:sz w:val="24"/>
            <w:szCs w:val="24"/>
          </w:rPr>
          <w:t>)</w:t>
        </w:r>
      </w:ins>
    </w:p>
    <w:p w:rsidR="009F65C7" w:rsidRDefault="00BC53D6" w:rsidP="00BC53D6">
      <w:pPr>
        <w:spacing w:line="240" w:lineRule="auto"/>
        <w:ind w:left="284" w:firstLine="720"/>
        <w:rPr>
          <w:sz w:val="24"/>
          <w:szCs w:val="24"/>
        </w:rPr>
        <w:pPrChange w:id="30" w:author="Marie-Agnes Peraldi" w:date="2020-03-27T09:23:00Z">
          <w:pPr>
            <w:spacing w:line="240" w:lineRule="auto"/>
            <w:ind w:firstLine="720"/>
          </w:pPr>
        </w:pPrChange>
      </w:pPr>
      <w:ins w:id="31" w:author="Marie-Agnes Peraldi" w:date="2020-03-27T09:20:00Z">
        <w:r>
          <w:rPr>
            <w:b/>
            <w:sz w:val="24"/>
            <w:szCs w:val="24"/>
          </w:rPr>
          <w:t>F</w:t>
        </w:r>
        <w:r>
          <w:rPr>
            <w:b/>
            <w:sz w:val="24"/>
            <w:szCs w:val="24"/>
          </w:rPr>
          <w:t>2.2</w:t>
        </w:r>
        <w:r>
          <w:rPr>
            <w:sz w:val="24"/>
            <w:szCs w:val="24"/>
          </w:rPr>
          <w:t xml:space="preserve"> </w:t>
        </w:r>
      </w:ins>
      <w:r w:rsidR="00227179">
        <w:rPr>
          <w:sz w:val="24"/>
          <w:szCs w:val="24"/>
        </w:rPr>
        <w:t>Accès à l’historique des instructions de déplacement</w:t>
      </w:r>
      <w:r w:rsidR="00227179">
        <w:rPr>
          <w:sz w:val="24"/>
          <w:szCs w:val="24"/>
        </w:rPr>
        <w:t xml:space="preserve"> de l’</w:t>
      </w:r>
      <w:proofErr w:type="spellStart"/>
      <w:r w:rsidR="00227179">
        <w:rPr>
          <w:sz w:val="24"/>
          <w:szCs w:val="24"/>
        </w:rPr>
        <w:t>Hexapod</w:t>
      </w:r>
      <w:proofErr w:type="spellEnd"/>
    </w:p>
    <w:p w:rsidR="009F65C7" w:rsidDel="00734348" w:rsidRDefault="00227179" w:rsidP="0015457E">
      <w:pPr>
        <w:spacing w:line="240" w:lineRule="auto"/>
        <w:ind w:left="720" w:firstLine="720"/>
        <w:rPr>
          <w:del w:id="32" w:author="Marie-Agnes Peraldi" w:date="2020-03-27T09:40:00Z"/>
        </w:rPr>
        <w:pPrChange w:id="33" w:author="Marie-Agnes Peraldi" w:date="2020-03-27T09:35:00Z">
          <w:pPr>
            <w:spacing w:line="240" w:lineRule="auto"/>
          </w:pPr>
        </w:pPrChange>
      </w:pPr>
      <w:r>
        <w:br/>
      </w:r>
    </w:p>
    <w:p w:rsidR="009F65C7" w:rsidRDefault="00BC53D6" w:rsidP="00734348">
      <w:pPr>
        <w:spacing w:line="240" w:lineRule="auto"/>
        <w:pPrChange w:id="34" w:author="Marie-Agnes Peraldi" w:date="2020-03-27T09:40:00Z">
          <w:pPr>
            <w:numPr>
              <w:numId w:val="9"/>
            </w:numPr>
            <w:spacing w:before="240" w:after="240"/>
            <w:ind w:left="720" w:hanging="360"/>
          </w:pPr>
        </w:pPrChange>
      </w:pPr>
      <w:r w:rsidRPr="00BC53D6">
        <w:rPr>
          <w:b/>
          <w:bCs/>
          <w:sz w:val="24"/>
          <w:szCs w:val="24"/>
          <w:u w:val="single"/>
          <w:rPrChange w:id="35" w:author="Marie-Agnes Peraldi" w:date="2020-03-27T09:27:00Z">
            <w:rPr>
              <w:sz w:val="24"/>
              <w:szCs w:val="24"/>
              <w:u w:val="single"/>
            </w:rPr>
          </w:rPrChange>
        </w:rPr>
        <w:t>F3</w:t>
      </w:r>
      <w:r>
        <w:rPr>
          <w:sz w:val="24"/>
          <w:szCs w:val="24"/>
          <w:u w:val="single"/>
        </w:rPr>
        <w:t xml:space="preserve"> </w:t>
      </w:r>
      <w:r w:rsidR="00227179">
        <w:rPr>
          <w:sz w:val="24"/>
          <w:szCs w:val="24"/>
          <w:u w:val="single"/>
        </w:rPr>
        <w:t xml:space="preserve">Une application web et Mobile pour contrôler la </w:t>
      </w:r>
      <w:proofErr w:type="spellStart"/>
      <w:r w:rsidR="00227179">
        <w:rPr>
          <w:sz w:val="24"/>
          <w:szCs w:val="24"/>
          <w:u w:val="single"/>
        </w:rPr>
        <w:t>Freenove</w:t>
      </w:r>
      <w:proofErr w:type="spellEnd"/>
      <w:r w:rsidR="00227179">
        <w:rPr>
          <w:color w:val="5C7083"/>
          <w:sz w:val="26"/>
          <w:szCs w:val="26"/>
          <w:u w:val="single"/>
        </w:rPr>
        <w:t>©</w:t>
      </w:r>
      <w:r w:rsidR="00227179">
        <w:rPr>
          <w:sz w:val="24"/>
          <w:szCs w:val="24"/>
          <w:u w:val="single"/>
        </w:rPr>
        <w:t xml:space="preserve"> </w:t>
      </w:r>
      <w:proofErr w:type="spellStart"/>
      <w:r w:rsidR="00227179">
        <w:rPr>
          <w:sz w:val="24"/>
          <w:szCs w:val="24"/>
          <w:u w:val="single"/>
        </w:rPr>
        <w:t>Hexapod</w:t>
      </w:r>
      <w:proofErr w:type="spellEnd"/>
      <w:r w:rsidR="00227179">
        <w:rPr>
          <w:sz w:val="24"/>
          <w:szCs w:val="24"/>
          <w:u w:val="single"/>
        </w:rPr>
        <w:t xml:space="preserve"> à distance</w:t>
      </w:r>
    </w:p>
    <w:p w:rsidR="00BC53D6" w:rsidRPr="00BC53D6" w:rsidRDefault="00BC53D6" w:rsidP="00BC53D6">
      <w:pPr>
        <w:pStyle w:val="Paragraphedeliste"/>
        <w:numPr>
          <w:ilvl w:val="1"/>
          <w:numId w:val="9"/>
        </w:numPr>
        <w:spacing w:line="240" w:lineRule="auto"/>
        <w:rPr>
          <w:ins w:id="36" w:author="Marie-Agnes Peraldi" w:date="2020-03-27T09:18:00Z"/>
          <w:sz w:val="24"/>
          <w:szCs w:val="24"/>
        </w:rPr>
        <w:pPrChange w:id="37" w:author="Marie-Agnes Peraldi" w:date="2020-03-27T09:24:00Z">
          <w:pPr>
            <w:pStyle w:val="Paragraphedeliste"/>
            <w:numPr>
              <w:numId w:val="9"/>
            </w:numPr>
            <w:spacing w:line="240" w:lineRule="auto"/>
            <w:ind w:hanging="360"/>
          </w:pPr>
        </w:pPrChange>
      </w:pPr>
      <w:proofErr w:type="gramStart"/>
      <w:ins w:id="38" w:author="Marie-Agnes Peraldi" w:date="2020-03-27T09:24:00Z">
        <w:r>
          <w:rPr>
            <w:b/>
            <w:sz w:val="24"/>
            <w:szCs w:val="24"/>
          </w:rPr>
          <w:t>F3.1</w:t>
        </w:r>
      </w:ins>
      <w:ins w:id="39" w:author="Marie-Agnes Peraldi" w:date="2020-03-27T09:18:00Z">
        <w:r w:rsidRPr="00BC53D6">
          <w:rPr>
            <w:sz w:val="24"/>
            <w:szCs w:val="24"/>
          </w:rPr>
          <w:t xml:space="preserve"> </w:t>
        </w:r>
      </w:ins>
      <w:ins w:id="40" w:author="Marie-Agnes Peraldi" w:date="2020-03-27T09:49:00Z">
        <w:r w:rsidR="00227179">
          <w:rPr>
            <w:sz w:val="24"/>
            <w:szCs w:val="24"/>
          </w:rPr>
          <w:t xml:space="preserve"> </w:t>
        </w:r>
      </w:ins>
      <w:ins w:id="41" w:author="Marie-Agnes Peraldi" w:date="2020-03-27T09:18:00Z">
        <w:r w:rsidRPr="00BC53D6">
          <w:rPr>
            <w:sz w:val="24"/>
            <w:szCs w:val="24"/>
          </w:rPr>
          <w:t>Pilotage</w:t>
        </w:r>
        <w:proofErr w:type="gramEnd"/>
        <w:r w:rsidRPr="00BC53D6">
          <w:rPr>
            <w:sz w:val="24"/>
            <w:szCs w:val="24"/>
          </w:rPr>
          <w:t xml:space="preserve"> à distance via des commandes envoyées par une application web / mobile</w:t>
        </w:r>
      </w:ins>
    </w:p>
    <w:p w:rsidR="009F65C7" w:rsidRDefault="00227179">
      <w:pPr>
        <w:spacing w:before="240" w:after="240"/>
        <w:ind w:left="720"/>
        <w:rPr>
          <w:sz w:val="24"/>
          <w:szCs w:val="24"/>
        </w:rPr>
      </w:pPr>
      <w:del w:id="42" w:author="Marie-Agnes Peraldi" w:date="2020-03-27T09:11:00Z">
        <w:r w:rsidDel="00EA6587">
          <w:rPr>
            <w:b/>
            <w:sz w:val="24"/>
            <w:szCs w:val="24"/>
          </w:rPr>
          <w:delText>F1</w:delText>
        </w:r>
        <w:r w:rsidDel="00EA6587">
          <w:rPr>
            <w:sz w:val="24"/>
            <w:szCs w:val="24"/>
          </w:rPr>
          <w:delText xml:space="preserve"> </w:delText>
        </w:r>
      </w:del>
      <w:ins w:id="43" w:author="Marie-Agnes Peraldi" w:date="2020-03-27T09:25:00Z">
        <w:r w:rsidR="00BC53D6">
          <w:rPr>
            <w:b/>
            <w:sz w:val="24"/>
            <w:szCs w:val="24"/>
          </w:rPr>
          <w:t>F3.2</w:t>
        </w:r>
      </w:ins>
      <w:ins w:id="44" w:author="Marie-Agnes Peraldi" w:date="2020-03-27T09:11:00Z">
        <w:r w:rsidR="00EA6587">
          <w:rPr>
            <w:sz w:val="24"/>
            <w:szCs w:val="24"/>
          </w:rPr>
          <w:t xml:space="preserve"> </w:t>
        </w:r>
      </w:ins>
      <w:r>
        <w:rPr>
          <w:sz w:val="24"/>
          <w:szCs w:val="24"/>
        </w:rPr>
        <w:t>Envoyer des instructions de déplacement</w:t>
      </w:r>
    </w:p>
    <w:p w:rsidR="009F65C7" w:rsidRDefault="00227179">
      <w:pPr>
        <w:spacing w:before="240" w:after="240"/>
        <w:ind w:left="720"/>
        <w:rPr>
          <w:sz w:val="24"/>
          <w:szCs w:val="24"/>
        </w:rPr>
      </w:pPr>
      <w:del w:id="45" w:author="Marie-Agnes Peraldi" w:date="2020-03-27T09:11:00Z">
        <w:r w:rsidDel="00EA6587">
          <w:rPr>
            <w:b/>
            <w:sz w:val="24"/>
            <w:szCs w:val="24"/>
          </w:rPr>
          <w:delText>F</w:delText>
        </w:r>
        <w:r w:rsidDel="00EA6587">
          <w:rPr>
            <w:b/>
            <w:sz w:val="24"/>
            <w:szCs w:val="24"/>
          </w:rPr>
          <w:delText>2</w:delText>
        </w:r>
        <w:r w:rsidDel="00EA6587">
          <w:rPr>
            <w:sz w:val="24"/>
            <w:szCs w:val="24"/>
          </w:rPr>
          <w:delText xml:space="preserve"> </w:delText>
        </w:r>
      </w:del>
      <w:ins w:id="46" w:author="Marie-Agnes Peraldi" w:date="2020-03-27T09:27:00Z">
        <w:r w:rsidR="00BC53D6">
          <w:rPr>
            <w:b/>
            <w:sz w:val="24"/>
            <w:szCs w:val="24"/>
          </w:rPr>
          <w:t xml:space="preserve">F3.3 </w:t>
        </w:r>
      </w:ins>
      <w:r>
        <w:rPr>
          <w:sz w:val="24"/>
          <w:szCs w:val="24"/>
        </w:rPr>
        <w:t>Recevoir un flux du journal d’événement</w:t>
      </w:r>
    </w:p>
    <w:p w:rsidR="009F65C7" w:rsidRDefault="00EA6587">
      <w:pPr>
        <w:spacing w:before="240" w:after="240"/>
        <w:ind w:left="720"/>
        <w:rPr>
          <w:ins w:id="47" w:author="Marie-Agnes Peraldi" w:date="2020-03-27T09:48:00Z"/>
          <w:sz w:val="24"/>
          <w:szCs w:val="24"/>
        </w:rPr>
      </w:pPr>
      <w:r>
        <w:rPr>
          <w:b/>
          <w:sz w:val="24"/>
          <w:szCs w:val="24"/>
        </w:rPr>
        <w:t>F</w:t>
      </w:r>
      <w:r w:rsidR="00BC53D6">
        <w:rPr>
          <w:b/>
          <w:sz w:val="24"/>
          <w:szCs w:val="24"/>
        </w:rPr>
        <w:t>4</w:t>
      </w:r>
      <w:r>
        <w:rPr>
          <w:sz w:val="24"/>
          <w:szCs w:val="24"/>
        </w:rPr>
        <w:t xml:space="preserve"> </w:t>
      </w:r>
      <w:r w:rsidR="00227179">
        <w:rPr>
          <w:sz w:val="24"/>
          <w:szCs w:val="24"/>
        </w:rPr>
        <w:t>Contrôle</w:t>
      </w:r>
      <w:ins w:id="48" w:author="Marie-Agnes Peraldi" w:date="2020-03-27T09:27:00Z">
        <w:r w:rsidR="00BC53D6">
          <w:rPr>
            <w:sz w:val="24"/>
            <w:szCs w:val="24"/>
          </w:rPr>
          <w:t xml:space="preserve"> sécurisé via </w:t>
        </w:r>
      </w:ins>
      <w:ins w:id="49" w:author="Marie-Agnes Peraldi" w:date="2020-03-27T09:43:00Z">
        <w:r w:rsidR="00734348">
          <w:rPr>
            <w:sz w:val="24"/>
            <w:szCs w:val="24"/>
          </w:rPr>
          <w:t xml:space="preserve">https </w:t>
        </w:r>
      </w:ins>
      <w:del w:id="50" w:author="Marie-Agnes Peraldi" w:date="2020-03-27T09:27:00Z">
        <w:r w:rsidR="00227179" w:rsidDel="00BC53D6">
          <w:rPr>
            <w:sz w:val="24"/>
            <w:szCs w:val="24"/>
          </w:rPr>
          <w:delText xml:space="preserve">r </w:delText>
        </w:r>
        <w:r w:rsidR="00227179" w:rsidDel="00BC53D6">
          <w:rPr>
            <w:sz w:val="24"/>
            <w:szCs w:val="24"/>
          </w:rPr>
          <w:delText>à distance très distante</w:delText>
        </w:r>
      </w:del>
    </w:p>
    <w:p w:rsidR="00734348" w:rsidRDefault="00734348" w:rsidP="00734348">
      <w:pPr>
        <w:spacing w:before="240" w:after="240"/>
        <w:ind w:left="720"/>
        <w:rPr>
          <w:ins w:id="51" w:author="Marie-Agnes Peraldi" w:date="2020-03-27T09:48:00Z"/>
          <w:b/>
          <w:sz w:val="24"/>
          <w:szCs w:val="24"/>
        </w:rPr>
      </w:pPr>
      <w:ins w:id="52" w:author="Marie-Agnes Peraldi" w:date="2020-03-27T09:48:00Z">
        <w:r>
          <w:rPr>
            <w:b/>
            <w:sz w:val="24"/>
            <w:szCs w:val="24"/>
          </w:rPr>
          <w:lastRenderedPageBreak/>
          <w:tab/>
          <w:t>F4.</w:t>
        </w:r>
      </w:ins>
      <w:ins w:id="53" w:author="Marie-Agnes Peraldi" w:date="2020-03-27T09:49:00Z">
        <w:r>
          <w:rPr>
            <w:b/>
            <w:sz w:val="24"/>
            <w:szCs w:val="24"/>
          </w:rPr>
          <w:t>1</w:t>
        </w:r>
      </w:ins>
      <w:ins w:id="54" w:author="Marie-Agnes Peraldi" w:date="2020-03-27T09:48:00Z">
        <w:r>
          <w:rPr>
            <w:b/>
            <w:sz w:val="24"/>
            <w:szCs w:val="24"/>
          </w:rPr>
          <w:t xml:space="preserve">Developper un serveur https </w:t>
        </w:r>
      </w:ins>
    </w:p>
    <w:p w:rsidR="00734348" w:rsidRDefault="00734348" w:rsidP="00227179">
      <w:pPr>
        <w:spacing w:before="240" w:after="240"/>
        <w:ind w:left="720" w:firstLine="720"/>
        <w:rPr>
          <w:ins w:id="55" w:author="Marie-Agnes Peraldi" w:date="2020-03-27T09:48:00Z"/>
          <w:b/>
          <w:sz w:val="24"/>
          <w:szCs w:val="24"/>
        </w:rPr>
        <w:pPrChange w:id="56" w:author="Marie-Agnes Peraldi" w:date="2020-03-27T09:53:00Z">
          <w:pPr>
            <w:spacing w:before="240" w:after="240"/>
            <w:ind w:left="720"/>
          </w:pPr>
        </w:pPrChange>
      </w:pPr>
      <w:bookmarkStart w:id="57" w:name="_GoBack"/>
      <w:bookmarkEnd w:id="57"/>
      <w:ins w:id="58" w:author="Marie-Agnes Peraldi" w:date="2020-03-27T09:49:00Z">
        <w:r>
          <w:rPr>
            <w:b/>
            <w:sz w:val="24"/>
            <w:szCs w:val="24"/>
          </w:rPr>
          <w:t xml:space="preserve">F4.2 </w:t>
        </w:r>
      </w:ins>
      <w:ins w:id="59" w:author="Marie-Agnes Peraldi" w:date="2020-03-27T09:48:00Z">
        <w:r>
          <w:rPr>
            <w:b/>
            <w:sz w:val="24"/>
            <w:szCs w:val="24"/>
          </w:rPr>
          <w:t xml:space="preserve">Générer des certificats </w:t>
        </w:r>
      </w:ins>
      <w:ins w:id="60" w:author="Marie-Agnes Peraldi" w:date="2020-03-27T09:49:00Z">
        <w:r>
          <w:rPr>
            <w:b/>
            <w:sz w:val="24"/>
            <w:szCs w:val="24"/>
          </w:rPr>
          <w:t>et test</w:t>
        </w:r>
      </w:ins>
    </w:p>
    <w:p w:rsidR="00734348" w:rsidRPr="00734348" w:rsidRDefault="00734348" w:rsidP="00734348">
      <w:pPr>
        <w:spacing w:before="240" w:after="240"/>
        <w:ind w:left="720"/>
        <w:rPr>
          <w:b/>
          <w:sz w:val="24"/>
          <w:szCs w:val="24"/>
          <w:rPrChange w:id="61" w:author="Marie-Agnes Peraldi" w:date="2020-03-27T09:48:00Z">
            <w:rPr/>
          </w:rPrChange>
        </w:rPr>
        <w:pPrChange w:id="62" w:author="Marie-Agnes Peraldi" w:date="2020-03-27T09:48:00Z">
          <w:pPr>
            <w:spacing w:before="240" w:after="240"/>
            <w:ind w:left="720"/>
          </w:pPr>
        </w:pPrChange>
      </w:pPr>
    </w:p>
    <w:p w:rsidR="009F65C7" w:rsidDel="00734348" w:rsidRDefault="00227179">
      <w:pPr>
        <w:numPr>
          <w:ilvl w:val="0"/>
          <w:numId w:val="6"/>
        </w:numPr>
        <w:spacing w:before="240" w:after="240"/>
        <w:rPr>
          <w:del w:id="63" w:author="Marie-Agnes Peraldi" w:date="2020-03-27T09:41:00Z"/>
          <w:sz w:val="24"/>
          <w:szCs w:val="24"/>
        </w:rPr>
      </w:pPr>
      <w:del w:id="64" w:author="Marie-Agnes Peraldi" w:date="2020-03-27T09:41:00Z">
        <w:r w:rsidDel="00734348">
          <w:rPr>
            <w:sz w:val="24"/>
            <w:szCs w:val="24"/>
            <w:u w:val="single"/>
          </w:rPr>
          <w:delText>L</w:delText>
        </w:r>
        <w:r w:rsidDel="00734348">
          <w:rPr>
            <w:sz w:val="24"/>
            <w:szCs w:val="24"/>
            <w:u w:val="single"/>
          </w:rPr>
          <w:delText>a partie Node.js du NodeMCU (qui joue le rôle du broker MQTT)</w:delText>
        </w:r>
      </w:del>
    </w:p>
    <w:p w:rsidR="009F65C7" w:rsidDel="00734348" w:rsidRDefault="00227179">
      <w:pPr>
        <w:spacing w:before="240" w:after="240"/>
        <w:ind w:left="720"/>
        <w:rPr>
          <w:del w:id="65" w:author="Marie-Agnes Peraldi" w:date="2020-03-27T09:41:00Z"/>
          <w:sz w:val="24"/>
          <w:szCs w:val="24"/>
        </w:rPr>
      </w:pPr>
      <w:del w:id="66" w:author="Marie-Agnes Peraldi" w:date="2020-03-27T09:12:00Z">
        <w:r w:rsidDel="00EA6587">
          <w:rPr>
            <w:b/>
            <w:sz w:val="24"/>
            <w:szCs w:val="24"/>
          </w:rPr>
          <w:delText>F1</w:delText>
        </w:r>
        <w:r w:rsidDel="00EA6587">
          <w:rPr>
            <w:sz w:val="24"/>
            <w:szCs w:val="24"/>
          </w:rPr>
          <w:delText xml:space="preserve"> </w:delText>
        </w:r>
      </w:del>
      <w:del w:id="67" w:author="Marie-Agnes Peraldi" w:date="2020-03-27T09:41:00Z">
        <w:r w:rsidDel="00734348">
          <w:rPr>
            <w:sz w:val="24"/>
            <w:szCs w:val="24"/>
          </w:rPr>
          <w:delText>Envoyer les instructions à la Freenove</w:delText>
        </w:r>
        <w:r w:rsidDel="00734348">
          <w:rPr>
            <w:color w:val="5C7083"/>
            <w:sz w:val="26"/>
            <w:szCs w:val="26"/>
          </w:rPr>
          <w:delText>©</w:delText>
        </w:r>
        <w:r w:rsidDel="00734348">
          <w:rPr>
            <w:sz w:val="24"/>
            <w:szCs w:val="24"/>
          </w:rPr>
          <w:delText xml:space="preserve"> hexapod</w:delText>
        </w:r>
      </w:del>
    </w:p>
    <w:p w:rsidR="009F65C7" w:rsidDel="00734348" w:rsidRDefault="00227179">
      <w:pPr>
        <w:spacing w:before="240" w:after="240"/>
        <w:ind w:left="720"/>
        <w:rPr>
          <w:del w:id="68" w:author="Marie-Agnes Peraldi" w:date="2020-03-27T09:41:00Z"/>
          <w:sz w:val="24"/>
          <w:szCs w:val="24"/>
        </w:rPr>
      </w:pPr>
      <w:del w:id="69" w:author="Marie-Agnes Peraldi" w:date="2020-03-27T09:12:00Z">
        <w:r w:rsidDel="00EA6587">
          <w:rPr>
            <w:b/>
            <w:sz w:val="24"/>
            <w:szCs w:val="24"/>
          </w:rPr>
          <w:delText>F2</w:delText>
        </w:r>
        <w:r w:rsidDel="00EA6587">
          <w:rPr>
            <w:sz w:val="24"/>
            <w:szCs w:val="24"/>
          </w:rPr>
          <w:delText xml:space="preserve"> </w:delText>
        </w:r>
      </w:del>
      <w:del w:id="70" w:author="Marie-Agnes Peraldi" w:date="2020-03-27T09:41:00Z">
        <w:r w:rsidDel="00734348">
          <w:rPr>
            <w:sz w:val="24"/>
            <w:szCs w:val="24"/>
          </w:rPr>
          <w:delText>Conserver un journal d’événement</w:delText>
        </w:r>
      </w:del>
    </w:p>
    <w:p w:rsidR="009F65C7" w:rsidRDefault="00227179">
      <w:pPr>
        <w:spacing w:before="240" w:after="240"/>
        <w:ind w:left="720"/>
      </w:pPr>
      <w:del w:id="71" w:author="Marie-Agnes Peraldi" w:date="2020-03-27T09:12:00Z">
        <w:r w:rsidDel="00EA6587">
          <w:rPr>
            <w:b/>
            <w:sz w:val="24"/>
            <w:szCs w:val="24"/>
          </w:rPr>
          <w:delText>F3</w:delText>
        </w:r>
        <w:r w:rsidDel="00EA6587">
          <w:rPr>
            <w:sz w:val="24"/>
            <w:szCs w:val="24"/>
          </w:rPr>
          <w:delText xml:space="preserve"> </w:delText>
        </w:r>
      </w:del>
      <w:del w:id="72" w:author="Marie-Agnes Peraldi" w:date="2020-03-27T09:41:00Z">
        <w:r w:rsidDel="00734348">
          <w:rPr>
            <w:sz w:val="24"/>
            <w:szCs w:val="24"/>
          </w:rPr>
          <w:delText>Faire le café pour Stéphane</w:delText>
        </w:r>
        <w:r w:rsidDel="00734348">
          <w:rPr>
            <w:sz w:val="24"/>
            <w:szCs w:val="24"/>
          </w:rPr>
          <w:br/>
        </w:r>
        <w:r w:rsidDel="00734348">
          <w:delText xml:space="preserve"> </w:delText>
        </w:r>
      </w:del>
      <w:r>
        <w:tab/>
      </w:r>
    </w:p>
    <w:p w:rsidR="009F65C7" w:rsidDel="00734348" w:rsidRDefault="00227179">
      <w:pPr>
        <w:numPr>
          <w:ilvl w:val="0"/>
          <w:numId w:val="4"/>
        </w:numPr>
        <w:spacing w:before="240" w:after="240"/>
        <w:rPr>
          <w:del w:id="73" w:author="Marie-Agnes Peraldi" w:date="2020-03-27T09:42:00Z"/>
        </w:rPr>
      </w:pPr>
      <w:del w:id="74" w:author="Marie-Agnes Peraldi" w:date="2020-03-27T09:42:00Z">
        <w:r w:rsidDel="00734348">
          <w:rPr>
            <w:sz w:val="24"/>
            <w:szCs w:val="24"/>
            <w:u w:val="single"/>
          </w:rPr>
          <w:delText>Une application d’écoute de commandes vocales pour contrôler l’araignée à distance</w:delText>
        </w:r>
      </w:del>
    </w:p>
    <w:p w:rsidR="009F65C7" w:rsidDel="00734348" w:rsidRDefault="00227179">
      <w:pPr>
        <w:spacing w:before="240" w:after="240"/>
        <w:ind w:left="720"/>
        <w:rPr>
          <w:del w:id="75" w:author="Marie-Agnes Peraldi" w:date="2020-03-27T09:42:00Z"/>
          <w:sz w:val="24"/>
          <w:szCs w:val="24"/>
        </w:rPr>
      </w:pPr>
      <w:del w:id="76" w:author="Marie-Agnes Peraldi" w:date="2020-03-27T09:42:00Z">
        <w:r w:rsidDel="00734348">
          <w:rPr>
            <w:b/>
            <w:sz w:val="24"/>
            <w:szCs w:val="24"/>
          </w:rPr>
          <w:delText>F1</w:delText>
        </w:r>
        <w:r w:rsidDel="00734348">
          <w:rPr>
            <w:sz w:val="24"/>
            <w:szCs w:val="24"/>
          </w:rPr>
          <w:delText xml:space="preserve"> Écouter les voix environnantes et déceler des instructions parmi les mots entendus</w:delText>
        </w:r>
      </w:del>
    </w:p>
    <w:p w:rsidR="009F65C7" w:rsidDel="00734348" w:rsidRDefault="00227179">
      <w:pPr>
        <w:spacing w:before="240" w:after="240"/>
        <w:ind w:left="720"/>
        <w:rPr>
          <w:del w:id="77" w:author="Marie-Agnes Peraldi" w:date="2020-03-27T09:42:00Z"/>
        </w:rPr>
      </w:pPr>
      <w:del w:id="78" w:author="Marie-Agnes Peraldi" w:date="2020-03-27T09:42:00Z">
        <w:r w:rsidDel="00734348">
          <w:rPr>
            <w:b/>
            <w:sz w:val="24"/>
            <w:szCs w:val="24"/>
          </w:rPr>
          <w:delText>F2</w:delText>
        </w:r>
        <w:r w:rsidDel="00734348">
          <w:rPr>
            <w:sz w:val="24"/>
            <w:szCs w:val="24"/>
          </w:rPr>
          <w:delText xml:space="preserve"> Envoyer les inst</w:delText>
        </w:r>
        <w:r w:rsidDel="00734348">
          <w:rPr>
            <w:sz w:val="24"/>
            <w:szCs w:val="24"/>
          </w:rPr>
          <w:delText>ructions comprises au serveur de coordination</w:delText>
        </w:r>
        <w:r w:rsidDel="00734348">
          <w:rPr>
            <w:sz w:val="24"/>
            <w:szCs w:val="24"/>
          </w:rPr>
          <w:br/>
        </w:r>
      </w:del>
    </w:p>
    <w:p w:rsidR="009F65C7" w:rsidDel="00734348" w:rsidRDefault="00227179">
      <w:pPr>
        <w:numPr>
          <w:ilvl w:val="0"/>
          <w:numId w:val="4"/>
        </w:numPr>
        <w:spacing w:before="240" w:after="240"/>
        <w:rPr>
          <w:del w:id="79" w:author="Marie-Agnes Peraldi" w:date="2020-03-27T09:42:00Z"/>
        </w:rPr>
      </w:pPr>
      <w:del w:id="80" w:author="Marie-Agnes Peraldi" w:date="2020-03-27T09:42:00Z">
        <w:r w:rsidDel="00734348">
          <w:rPr>
            <w:sz w:val="24"/>
            <w:szCs w:val="24"/>
            <w:u w:val="single"/>
          </w:rPr>
          <w:delText>Configuration de l’araignée (Arduino)</w:delText>
        </w:r>
      </w:del>
    </w:p>
    <w:p w:rsidR="009F65C7" w:rsidDel="00734348" w:rsidRDefault="00227179">
      <w:pPr>
        <w:spacing w:before="240" w:after="240"/>
        <w:ind w:left="720"/>
        <w:rPr>
          <w:del w:id="81" w:author="Marie-Agnes Peraldi" w:date="2020-03-27T09:42:00Z"/>
          <w:sz w:val="24"/>
          <w:szCs w:val="24"/>
        </w:rPr>
      </w:pPr>
      <w:del w:id="82" w:author="Marie-Agnes Peraldi" w:date="2020-03-27T09:42:00Z">
        <w:r w:rsidDel="00734348">
          <w:rPr>
            <w:b/>
            <w:sz w:val="24"/>
            <w:szCs w:val="24"/>
          </w:rPr>
          <w:delText>F1</w:delText>
        </w:r>
        <w:r w:rsidDel="00734348">
          <w:rPr>
            <w:sz w:val="24"/>
            <w:szCs w:val="24"/>
          </w:rPr>
          <w:delText xml:space="preserve"> Recevoir et interpréter les instructions et agir</w:delText>
        </w:r>
        <w:r w:rsidDel="00734348">
          <w:rPr>
            <w:sz w:val="24"/>
            <w:szCs w:val="24"/>
          </w:rPr>
          <w:br/>
        </w:r>
      </w:del>
    </w:p>
    <w:p w:rsidR="009F65C7" w:rsidRDefault="00227179">
      <w:pPr>
        <w:spacing w:before="240" w:after="240"/>
        <w:rPr>
          <w:rFonts w:ascii="Times New Roman" w:eastAsia="Times New Roman" w:hAnsi="Times New Roman" w:cs="Times New Roman"/>
          <w:b/>
          <w:color w:val="354B60"/>
          <w:sz w:val="36"/>
          <w:szCs w:val="36"/>
        </w:rPr>
      </w:pPr>
      <w:r>
        <w:rPr>
          <w:b/>
          <w:color w:val="354B60"/>
          <w:sz w:val="34"/>
          <w:szCs w:val="34"/>
        </w:rPr>
        <w:t xml:space="preserve">– </w:t>
      </w:r>
      <w:r>
        <w:rPr>
          <w:rFonts w:ascii="Times New Roman" w:eastAsia="Times New Roman" w:hAnsi="Times New Roman" w:cs="Times New Roman"/>
          <w:b/>
          <w:color w:val="354B60"/>
          <w:sz w:val="36"/>
          <w:szCs w:val="36"/>
        </w:rPr>
        <w:t>Schéma d’architecture</w:t>
      </w:r>
    </w:p>
    <w:p w:rsidR="009F65C7" w:rsidRDefault="00227179">
      <w:pPr>
        <w:pStyle w:val="Titre2"/>
        <w:keepNext w:val="0"/>
        <w:keepLines w:val="0"/>
        <w:spacing w:after="80" w:line="208" w:lineRule="auto"/>
      </w:pPr>
      <w:bookmarkStart w:id="83" w:name="_v9ni0urwazgi" w:colFirst="0" w:colLast="0"/>
      <w:bookmarkEnd w:id="83"/>
      <w:r>
        <w:rPr>
          <w:b/>
          <w:i/>
          <w:noProof/>
          <w:sz w:val="24"/>
          <w:szCs w:val="24"/>
        </w:rPr>
        <w:lastRenderedPageBreak/>
        <w:drawing>
          <wp:inline distT="114300" distB="114300" distL="114300" distR="114300">
            <wp:extent cx="4948238" cy="345225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948238" cy="3452259"/>
                    </a:xfrm>
                    <a:prstGeom prst="rect">
                      <a:avLst/>
                    </a:prstGeom>
                    <a:ln/>
                  </pic:spPr>
                </pic:pic>
              </a:graphicData>
            </a:graphic>
          </wp:inline>
        </w:drawing>
      </w:r>
    </w:p>
    <w:p w:rsidR="009F65C7" w:rsidRDefault="00227179">
      <w:pPr>
        <w:pStyle w:val="Titre2"/>
        <w:keepNext w:val="0"/>
        <w:keepLines w:val="0"/>
        <w:spacing w:after="80" w:line="208" w:lineRule="auto"/>
        <w:rPr>
          <w:i/>
        </w:rPr>
      </w:pPr>
      <w:bookmarkStart w:id="84" w:name="_t8dwh01ugnl3" w:colFirst="0" w:colLast="0"/>
      <w:bookmarkEnd w:id="84"/>
      <w:r>
        <w:rPr>
          <w:rFonts w:ascii="Times New Roman" w:eastAsia="Times New Roman" w:hAnsi="Times New Roman" w:cs="Times New Roman"/>
          <w:b/>
          <w:color w:val="354B60"/>
          <w:sz w:val="36"/>
          <w:szCs w:val="36"/>
        </w:rPr>
        <w:t>4 - Scénarios / Acteurs / Rôles</w:t>
      </w:r>
    </w:p>
    <w:p w:rsidR="009F65C7" w:rsidRDefault="00227179">
      <w:pPr>
        <w:spacing w:before="240"/>
        <w:rPr>
          <w:b/>
          <w:color w:val="FF0000"/>
          <w:sz w:val="28"/>
          <w:szCs w:val="28"/>
        </w:rPr>
      </w:pPr>
      <w:r>
        <w:rPr>
          <w:b/>
          <w:color w:val="FF0000"/>
          <w:sz w:val="28"/>
          <w:szCs w:val="28"/>
        </w:rPr>
        <w:t>Scénarios :</w:t>
      </w:r>
    </w:p>
    <w:p w:rsidR="009F65C7" w:rsidRDefault="00227179">
      <w:pPr>
        <w:spacing w:before="240" w:after="200"/>
        <w:rPr>
          <w:u w:val="single"/>
        </w:rPr>
      </w:pPr>
      <w:del w:id="85" w:author="Marie-Agnes Peraldi" w:date="2020-03-27T09:45:00Z">
        <w:r w:rsidDel="00734348">
          <w:rPr>
            <w:b/>
          </w:rPr>
          <w:delText xml:space="preserve">F1 </w:delText>
        </w:r>
      </w:del>
      <w:ins w:id="86" w:author="Marie-Agnes Peraldi" w:date="2020-03-27T09:45:00Z">
        <w:r w:rsidR="00734348">
          <w:rPr>
            <w:b/>
          </w:rPr>
          <w:t>S</w:t>
        </w:r>
        <w:r w:rsidR="00734348">
          <w:rPr>
            <w:b/>
          </w:rPr>
          <w:t xml:space="preserve">1 </w:t>
        </w:r>
      </w:ins>
      <w:r>
        <w:rPr>
          <w:b/>
        </w:rPr>
        <w:t xml:space="preserve">: </w:t>
      </w:r>
      <w:r>
        <w:rPr>
          <w:u w:val="single"/>
        </w:rPr>
        <w:t xml:space="preserve">Contrôle par la voix de la </w:t>
      </w:r>
      <w:proofErr w:type="spellStart"/>
      <w:r>
        <w:rPr>
          <w:u w:val="single"/>
        </w:rPr>
        <w:t>Freenove</w:t>
      </w:r>
      <w:proofErr w:type="spellEnd"/>
      <w:r>
        <w:rPr>
          <w:color w:val="5C7083"/>
          <w:sz w:val="26"/>
          <w:szCs w:val="26"/>
          <w:u w:val="single"/>
        </w:rPr>
        <w:t>©</w:t>
      </w:r>
      <w:r>
        <w:rPr>
          <w:u w:val="single"/>
        </w:rPr>
        <w:t xml:space="preserve"> </w:t>
      </w:r>
      <w:proofErr w:type="spellStart"/>
      <w:r>
        <w:rPr>
          <w:u w:val="single"/>
        </w:rPr>
        <w:t>Hexapod</w:t>
      </w:r>
      <w:proofErr w:type="spellEnd"/>
    </w:p>
    <w:p w:rsidR="009F65C7" w:rsidRDefault="00227179">
      <w:pPr>
        <w:numPr>
          <w:ilvl w:val="0"/>
          <w:numId w:val="5"/>
        </w:numPr>
        <w:spacing w:before="240" w:after="240"/>
        <w:ind w:left="720"/>
        <w:rPr>
          <w:b/>
        </w:rPr>
      </w:pPr>
      <w:proofErr w:type="spellStart"/>
      <w:r>
        <w:rPr>
          <w:b/>
          <w:u w:val="single"/>
        </w:rPr>
        <w:t>ReSpeaker</w:t>
      </w:r>
      <w:proofErr w:type="spellEnd"/>
      <w:r>
        <w:rPr>
          <w:b/>
          <w:u w:val="single"/>
        </w:rPr>
        <w:t xml:space="preserve"> :</w:t>
      </w:r>
      <w:r>
        <w:rPr>
          <w:b/>
        </w:rPr>
        <w:t xml:space="preserve"> </w:t>
      </w:r>
      <w:r>
        <w:rPr>
          <w:sz w:val="24"/>
          <w:szCs w:val="24"/>
        </w:rPr>
        <w:t xml:space="preserve">Les commandes vocales sont traitées sur la </w:t>
      </w:r>
      <w:proofErr w:type="spellStart"/>
      <w:r>
        <w:rPr>
          <w:sz w:val="24"/>
          <w:szCs w:val="24"/>
        </w:rPr>
        <w:t>raspberry</w:t>
      </w:r>
      <w:proofErr w:type="spellEnd"/>
      <w:r>
        <w:rPr>
          <w:sz w:val="24"/>
          <w:szCs w:val="24"/>
        </w:rPr>
        <w:t xml:space="preserve">. Le daemon python convertit les commandes en instructions à envoyer au </w:t>
      </w:r>
      <w:proofErr w:type="spellStart"/>
      <w:r>
        <w:rPr>
          <w:sz w:val="24"/>
          <w:szCs w:val="24"/>
        </w:rPr>
        <w:t>Freenove</w:t>
      </w:r>
      <w:proofErr w:type="spellEnd"/>
      <w:r>
        <w:rPr>
          <w:color w:val="5C7083"/>
          <w:sz w:val="24"/>
          <w:szCs w:val="24"/>
        </w:rPr>
        <w:t>©</w:t>
      </w:r>
      <w:r>
        <w:rPr>
          <w:sz w:val="24"/>
          <w:szCs w:val="24"/>
        </w:rPr>
        <w:t xml:space="preserve"> </w:t>
      </w:r>
      <w:proofErr w:type="spellStart"/>
      <w:r>
        <w:rPr>
          <w:sz w:val="24"/>
          <w:szCs w:val="24"/>
        </w:rPr>
        <w:t>hexapod</w:t>
      </w:r>
      <w:proofErr w:type="spellEnd"/>
      <w:r>
        <w:rPr>
          <w:sz w:val="24"/>
          <w:szCs w:val="24"/>
        </w:rPr>
        <w:t xml:space="preserve"> : il génère une requête http pour le </w:t>
      </w:r>
      <w:proofErr w:type="spellStart"/>
      <w:r>
        <w:rPr>
          <w:sz w:val="24"/>
          <w:szCs w:val="24"/>
        </w:rPr>
        <w:t>le</w:t>
      </w:r>
      <w:proofErr w:type="spellEnd"/>
      <w:r>
        <w:rPr>
          <w:sz w:val="24"/>
          <w:szCs w:val="24"/>
        </w:rPr>
        <w:t xml:space="preserve"> </w:t>
      </w:r>
      <w:proofErr w:type="gramStart"/>
      <w:r>
        <w:rPr>
          <w:sz w:val="24"/>
          <w:szCs w:val="24"/>
        </w:rPr>
        <w:t>micro service</w:t>
      </w:r>
      <w:proofErr w:type="gramEnd"/>
      <w:r>
        <w:rPr>
          <w:sz w:val="24"/>
          <w:szCs w:val="24"/>
        </w:rPr>
        <w:t xml:space="preserve"> de coordination qui va ensuite via </w:t>
      </w:r>
      <w:proofErr w:type="spellStart"/>
      <w:r>
        <w:rPr>
          <w:sz w:val="24"/>
          <w:szCs w:val="24"/>
        </w:rPr>
        <w:t>WiFi</w:t>
      </w:r>
      <w:proofErr w:type="spellEnd"/>
      <w:r>
        <w:rPr>
          <w:sz w:val="24"/>
          <w:szCs w:val="24"/>
        </w:rPr>
        <w:t xml:space="preserve"> envoyer l’instruction traitée (en fonction du besoin) au module wifi esp8266 de la </w:t>
      </w:r>
      <w:proofErr w:type="spellStart"/>
      <w:r>
        <w:rPr>
          <w:sz w:val="24"/>
          <w:szCs w:val="24"/>
        </w:rPr>
        <w:t>hexapod</w:t>
      </w:r>
      <w:proofErr w:type="spellEnd"/>
      <w:r>
        <w:rPr>
          <w:sz w:val="24"/>
          <w:szCs w:val="24"/>
        </w:rPr>
        <w:t>.</w:t>
      </w:r>
      <w:r>
        <w:rPr>
          <w:b/>
        </w:rPr>
        <w:br/>
      </w:r>
    </w:p>
    <w:p w:rsidR="009F65C7" w:rsidRDefault="00227179">
      <w:pPr>
        <w:spacing w:before="240" w:after="200"/>
        <w:rPr>
          <w:u w:val="single"/>
        </w:rPr>
      </w:pPr>
      <w:del w:id="87" w:author="Marie-Agnes Peraldi" w:date="2020-03-27T09:45:00Z">
        <w:r w:rsidDel="00734348">
          <w:rPr>
            <w:b/>
          </w:rPr>
          <w:delText xml:space="preserve">F2 </w:delText>
        </w:r>
      </w:del>
      <w:ins w:id="88" w:author="Marie-Agnes Peraldi" w:date="2020-03-27T09:45:00Z">
        <w:r w:rsidR="00734348">
          <w:rPr>
            <w:b/>
          </w:rPr>
          <w:t>S</w:t>
        </w:r>
        <w:r w:rsidR="00734348">
          <w:rPr>
            <w:b/>
          </w:rPr>
          <w:t xml:space="preserve">2 </w:t>
        </w:r>
      </w:ins>
      <w:r>
        <w:rPr>
          <w:b/>
        </w:rPr>
        <w:t xml:space="preserve">: </w:t>
      </w:r>
      <w:r>
        <w:rPr>
          <w:u w:val="single"/>
        </w:rPr>
        <w:t>Pilotage à distance</w:t>
      </w:r>
    </w:p>
    <w:p w:rsidR="009F65C7" w:rsidRDefault="00227179">
      <w:pPr>
        <w:numPr>
          <w:ilvl w:val="0"/>
          <w:numId w:val="10"/>
        </w:numPr>
        <w:spacing w:before="240" w:after="240"/>
      </w:pPr>
      <w:r>
        <w:rPr>
          <w:b/>
          <w:u w:val="single"/>
        </w:rPr>
        <w:t xml:space="preserve">End </w:t>
      </w:r>
      <w:proofErr w:type="spellStart"/>
      <w:r>
        <w:rPr>
          <w:b/>
          <w:u w:val="single"/>
        </w:rPr>
        <w:t>devices</w:t>
      </w:r>
      <w:proofErr w:type="spellEnd"/>
      <w:r>
        <w:rPr>
          <w:b/>
          <w:u w:val="single"/>
        </w:rPr>
        <w:t xml:space="preserve"> :</w:t>
      </w:r>
      <w:r>
        <w:rPr>
          <w:b/>
        </w:rPr>
        <w:t xml:space="preserve"> </w:t>
      </w:r>
      <w:r>
        <w:rPr>
          <w:sz w:val="24"/>
          <w:szCs w:val="24"/>
        </w:rPr>
        <w:t xml:space="preserve">L’application web/mobile va envoyer des instructions pour la </w:t>
      </w:r>
      <w:proofErr w:type="spellStart"/>
      <w:r>
        <w:rPr>
          <w:sz w:val="24"/>
          <w:szCs w:val="24"/>
        </w:rPr>
        <w:t>Freenove</w:t>
      </w:r>
      <w:proofErr w:type="spellEnd"/>
      <w:r>
        <w:rPr>
          <w:color w:val="5C7083"/>
          <w:sz w:val="24"/>
          <w:szCs w:val="24"/>
        </w:rPr>
        <w:t>©</w:t>
      </w:r>
      <w:r>
        <w:rPr>
          <w:sz w:val="24"/>
          <w:szCs w:val="24"/>
        </w:rPr>
        <w:t xml:space="preserve"> </w:t>
      </w:r>
      <w:proofErr w:type="spellStart"/>
      <w:r>
        <w:rPr>
          <w:sz w:val="24"/>
          <w:szCs w:val="24"/>
        </w:rPr>
        <w:t>Hexapod</w:t>
      </w:r>
      <w:proofErr w:type="spellEnd"/>
      <w:r>
        <w:rPr>
          <w:sz w:val="24"/>
          <w:szCs w:val="24"/>
        </w:rPr>
        <w:t xml:space="preserve"> en passant par l’API du micro service de </w:t>
      </w:r>
      <w:proofErr w:type="spellStart"/>
      <w:proofErr w:type="gramStart"/>
      <w:r>
        <w:rPr>
          <w:sz w:val="24"/>
          <w:szCs w:val="24"/>
        </w:rPr>
        <w:t>coordination..</w:t>
      </w:r>
      <w:proofErr w:type="gramEnd"/>
      <w:r>
        <w:rPr>
          <w:sz w:val="24"/>
          <w:szCs w:val="24"/>
        </w:rPr>
        <w:t>Ensuite</w:t>
      </w:r>
      <w:proofErr w:type="spellEnd"/>
      <w:r>
        <w:rPr>
          <w:sz w:val="24"/>
          <w:szCs w:val="24"/>
        </w:rPr>
        <w:t xml:space="preserve">, le broker enverra les instructions traités à la </w:t>
      </w:r>
      <w:proofErr w:type="spellStart"/>
      <w:r>
        <w:rPr>
          <w:sz w:val="24"/>
          <w:szCs w:val="24"/>
        </w:rPr>
        <w:t>Freenove</w:t>
      </w:r>
      <w:proofErr w:type="spellEnd"/>
      <w:r>
        <w:rPr>
          <w:color w:val="5C7083"/>
          <w:sz w:val="24"/>
          <w:szCs w:val="24"/>
        </w:rPr>
        <w:t>©</w:t>
      </w:r>
      <w:r>
        <w:rPr>
          <w:sz w:val="24"/>
          <w:szCs w:val="24"/>
        </w:rPr>
        <w:t xml:space="preserve"> </w:t>
      </w:r>
      <w:proofErr w:type="spellStart"/>
      <w:r>
        <w:rPr>
          <w:sz w:val="24"/>
          <w:szCs w:val="24"/>
        </w:rPr>
        <w:t>Hexapod</w:t>
      </w:r>
      <w:proofErr w:type="spellEnd"/>
      <w:r>
        <w:rPr>
          <w:sz w:val="24"/>
          <w:szCs w:val="24"/>
        </w:rPr>
        <w:t>.</w:t>
      </w:r>
      <w:r>
        <w:rPr>
          <w:b/>
        </w:rPr>
        <w:br/>
      </w:r>
    </w:p>
    <w:p w:rsidR="009F65C7" w:rsidRDefault="00227179">
      <w:pPr>
        <w:spacing w:before="240" w:after="200"/>
        <w:rPr>
          <w:u w:val="single"/>
        </w:rPr>
      </w:pPr>
      <w:del w:id="89" w:author="Marie-Agnes Peraldi" w:date="2020-03-27T09:45:00Z">
        <w:r w:rsidDel="00734348">
          <w:rPr>
            <w:b/>
          </w:rPr>
          <w:delText xml:space="preserve">F3 </w:delText>
        </w:r>
      </w:del>
      <w:ins w:id="90" w:author="Marie-Agnes Peraldi" w:date="2020-03-27T09:45:00Z">
        <w:r w:rsidR="00734348">
          <w:rPr>
            <w:b/>
          </w:rPr>
          <w:t>S</w:t>
        </w:r>
        <w:r w:rsidR="00734348">
          <w:rPr>
            <w:b/>
          </w:rPr>
          <w:t xml:space="preserve">3 </w:t>
        </w:r>
      </w:ins>
      <w:r>
        <w:rPr>
          <w:b/>
        </w:rPr>
        <w:t xml:space="preserve">: </w:t>
      </w:r>
      <w:r>
        <w:rPr>
          <w:u w:val="single"/>
        </w:rPr>
        <w:t>Journal d’événement</w:t>
      </w:r>
    </w:p>
    <w:p w:rsidR="009F65C7" w:rsidRDefault="00227179">
      <w:pPr>
        <w:numPr>
          <w:ilvl w:val="0"/>
          <w:numId w:val="8"/>
        </w:numPr>
        <w:spacing w:before="240" w:after="200"/>
      </w:pPr>
      <w:proofErr w:type="spellStart"/>
      <w:r>
        <w:rPr>
          <w:b/>
          <w:u w:val="single"/>
        </w:rPr>
        <w:t>InfluxDB</w:t>
      </w:r>
      <w:proofErr w:type="spellEnd"/>
      <w:r>
        <w:rPr>
          <w:b/>
          <w:u w:val="single"/>
        </w:rPr>
        <w:t xml:space="preserve"> :</w:t>
      </w:r>
      <w:r>
        <w:t xml:space="preserve"> </w:t>
      </w:r>
      <w:r>
        <w:rPr>
          <w:sz w:val="24"/>
          <w:szCs w:val="24"/>
        </w:rPr>
        <w:t>Le broker</w:t>
      </w:r>
      <w:r>
        <w:rPr>
          <w:sz w:val="24"/>
          <w:szCs w:val="24"/>
        </w:rPr>
        <w:t xml:space="preserve"> est en permanence écouté par la base de </w:t>
      </w:r>
      <w:proofErr w:type="gramStart"/>
      <w:r>
        <w:rPr>
          <w:sz w:val="24"/>
          <w:szCs w:val="24"/>
        </w:rPr>
        <w:t>donnée</w:t>
      </w:r>
      <w:proofErr w:type="gramEnd"/>
      <w:r>
        <w:rPr>
          <w:sz w:val="24"/>
          <w:szCs w:val="24"/>
        </w:rPr>
        <w:t xml:space="preserve"> Influx qui se chargera de conserver toutes les instructions reçues/transmises entre le broker et la </w:t>
      </w:r>
      <w:proofErr w:type="spellStart"/>
      <w:r>
        <w:rPr>
          <w:sz w:val="24"/>
          <w:szCs w:val="24"/>
        </w:rPr>
        <w:t>Freenove</w:t>
      </w:r>
      <w:proofErr w:type="spellEnd"/>
      <w:r>
        <w:rPr>
          <w:color w:val="5C7083"/>
          <w:sz w:val="24"/>
          <w:szCs w:val="24"/>
        </w:rPr>
        <w:t>©</w:t>
      </w:r>
      <w:r>
        <w:rPr>
          <w:sz w:val="24"/>
          <w:szCs w:val="24"/>
        </w:rPr>
        <w:t xml:space="preserve"> </w:t>
      </w:r>
      <w:proofErr w:type="spellStart"/>
      <w:r>
        <w:rPr>
          <w:sz w:val="24"/>
          <w:szCs w:val="24"/>
        </w:rPr>
        <w:t>Hexapod</w:t>
      </w:r>
      <w:proofErr w:type="spellEnd"/>
    </w:p>
    <w:p w:rsidR="009F65C7" w:rsidRDefault="00227179">
      <w:pPr>
        <w:spacing w:before="240" w:after="200"/>
        <w:rPr>
          <w:u w:val="single"/>
        </w:rPr>
      </w:pPr>
      <w:del w:id="91" w:author="Marie-Agnes Peraldi" w:date="2020-03-27T09:45:00Z">
        <w:r w:rsidDel="00734348">
          <w:rPr>
            <w:b/>
          </w:rPr>
          <w:lastRenderedPageBreak/>
          <w:delText xml:space="preserve">F4 </w:delText>
        </w:r>
      </w:del>
      <w:ins w:id="92" w:author="Marie-Agnes Peraldi" w:date="2020-03-27T09:45:00Z">
        <w:r w:rsidR="00734348">
          <w:rPr>
            <w:b/>
          </w:rPr>
          <w:t>S</w:t>
        </w:r>
        <w:r w:rsidR="00734348">
          <w:rPr>
            <w:b/>
          </w:rPr>
          <w:t xml:space="preserve">4 </w:t>
        </w:r>
      </w:ins>
      <w:r>
        <w:rPr>
          <w:b/>
        </w:rPr>
        <w:t>:</w:t>
      </w:r>
      <w:r>
        <w:t xml:space="preserve"> </w:t>
      </w:r>
      <w:r>
        <w:rPr>
          <w:u w:val="single"/>
        </w:rPr>
        <w:t>Accès á l’historique</w:t>
      </w:r>
    </w:p>
    <w:p w:rsidR="009F65C7" w:rsidRDefault="00227179">
      <w:pPr>
        <w:numPr>
          <w:ilvl w:val="0"/>
          <w:numId w:val="7"/>
        </w:numPr>
        <w:spacing w:before="240" w:after="200"/>
      </w:pPr>
      <w:r>
        <w:rPr>
          <w:b/>
          <w:u w:val="single"/>
        </w:rPr>
        <w:t xml:space="preserve">End </w:t>
      </w:r>
      <w:proofErr w:type="spellStart"/>
      <w:r>
        <w:rPr>
          <w:b/>
          <w:u w:val="single"/>
        </w:rPr>
        <w:t>Devices</w:t>
      </w:r>
      <w:proofErr w:type="spellEnd"/>
      <w:r>
        <w:rPr>
          <w:b/>
          <w:u w:val="single"/>
        </w:rPr>
        <w:t xml:space="preserve"> :</w:t>
      </w:r>
      <w:r>
        <w:t xml:space="preserve"> </w:t>
      </w:r>
      <w:r>
        <w:rPr>
          <w:sz w:val="24"/>
          <w:szCs w:val="24"/>
        </w:rPr>
        <w:t xml:space="preserve">Grâce au journal </w:t>
      </w:r>
      <w:proofErr w:type="gramStart"/>
      <w:r>
        <w:rPr>
          <w:sz w:val="24"/>
          <w:szCs w:val="24"/>
        </w:rPr>
        <w:t>d’événements  ainsi</w:t>
      </w:r>
      <w:proofErr w:type="gramEnd"/>
      <w:r>
        <w:rPr>
          <w:sz w:val="24"/>
          <w:szCs w:val="24"/>
        </w:rPr>
        <w:t xml:space="preserve"> que le serveu</w:t>
      </w:r>
      <w:r>
        <w:rPr>
          <w:sz w:val="24"/>
          <w:szCs w:val="24"/>
        </w:rPr>
        <w:t xml:space="preserve">r de coordination, depuis les applications web/mobile, nous pouvons visualiser les instructions reçues par la </w:t>
      </w:r>
      <w:proofErr w:type="spellStart"/>
      <w:r>
        <w:rPr>
          <w:sz w:val="24"/>
          <w:szCs w:val="24"/>
        </w:rPr>
        <w:t>Freenove</w:t>
      </w:r>
      <w:proofErr w:type="spellEnd"/>
      <w:r>
        <w:rPr>
          <w:color w:val="5C7083"/>
          <w:sz w:val="24"/>
          <w:szCs w:val="24"/>
        </w:rPr>
        <w:t xml:space="preserve">© </w:t>
      </w:r>
      <w:proofErr w:type="spellStart"/>
      <w:r>
        <w:rPr>
          <w:sz w:val="24"/>
          <w:szCs w:val="24"/>
        </w:rPr>
        <w:t>Hexapod</w:t>
      </w:r>
      <w:proofErr w:type="spellEnd"/>
      <w:r>
        <w:rPr>
          <w:sz w:val="24"/>
          <w:szCs w:val="24"/>
        </w:rPr>
        <w:t xml:space="preserve"> en temps réel</w:t>
      </w:r>
    </w:p>
    <w:p w:rsidR="009F65C7" w:rsidRDefault="009F65C7">
      <w:pPr>
        <w:spacing w:line="240" w:lineRule="auto"/>
        <w:rPr>
          <w:sz w:val="24"/>
          <w:szCs w:val="24"/>
          <w:u w:val="single"/>
        </w:rPr>
      </w:pPr>
    </w:p>
    <w:p w:rsidR="009F65C7" w:rsidRDefault="00227179">
      <w:pPr>
        <w:spacing w:before="240" w:after="200"/>
        <w:rPr>
          <w:b/>
          <w:color w:val="FF0000"/>
          <w:sz w:val="28"/>
          <w:szCs w:val="28"/>
        </w:rPr>
      </w:pPr>
      <w:r>
        <w:rPr>
          <w:b/>
          <w:color w:val="FF0000"/>
          <w:sz w:val="28"/>
          <w:szCs w:val="28"/>
        </w:rPr>
        <w:t>Acteurs :</w:t>
      </w:r>
    </w:p>
    <w:p w:rsidR="009F65C7" w:rsidRDefault="00227179">
      <w:pPr>
        <w:spacing w:before="240" w:after="200"/>
        <w:rPr>
          <w:sz w:val="28"/>
          <w:szCs w:val="28"/>
        </w:rPr>
      </w:pPr>
      <w:r>
        <w:rPr>
          <w:sz w:val="28"/>
          <w:szCs w:val="28"/>
        </w:rPr>
        <w:t xml:space="preserve">(Les acteurs sont les personnes amenées à piloter la </w:t>
      </w:r>
      <w:proofErr w:type="spellStart"/>
      <w:r>
        <w:rPr>
          <w:sz w:val="28"/>
          <w:szCs w:val="28"/>
        </w:rPr>
        <w:t>Freenove</w:t>
      </w:r>
      <w:proofErr w:type="spellEnd"/>
      <w:r>
        <w:rPr>
          <w:color w:val="5C7083"/>
          <w:sz w:val="26"/>
          <w:szCs w:val="26"/>
        </w:rPr>
        <w:t>©</w:t>
      </w:r>
      <w:r>
        <w:rPr>
          <w:sz w:val="28"/>
          <w:szCs w:val="28"/>
        </w:rPr>
        <w:t xml:space="preserve"> </w:t>
      </w:r>
      <w:proofErr w:type="spellStart"/>
      <w:r>
        <w:rPr>
          <w:sz w:val="28"/>
          <w:szCs w:val="28"/>
        </w:rPr>
        <w:t>Hexapod</w:t>
      </w:r>
      <w:proofErr w:type="spellEnd"/>
      <w:r>
        <w:rPr>
          <w:sz w:val="28"/>
          <w:szCs w:val="28"/>
        </w:rPr>
        <w:t>.)</w:t>
      </w:r>
    </w:p>
    <w:p w:rsidR="009F65C7" w:rsidRDefault="00227179">
      <w:pPr>
        <w:spacing w:before="240" w:after="200"/>
        <w:rPr>
          <w:sz w:val="24"/>
          <w:szCs w:val="24"/>
        </w:rPr>
      </w:pPr>
      <w:r>
        <w:rPr>
          <w:sz w:val="24"/>
          <w:szCs w:val="24"/>
        </w:rPr>
        <w:t>Toute personne ayant en sa pos</w:t>
      </w:r>
      <w:r>
        <w:rPr>
          <w:sz w:val="24"/>
          <w:szCs w:val="24"/>
        </w:rPr>
        <w:t xml:space="preserve">session l’application web/mobile ou qui </w:t>
      </w:r>
      <w:del w:id="93" w:author="Marie-Agnes Peraldi" w:date="2020-03-27T09:46:00Z">
        <w:r w:rsidDel="00734348">
          <w:rPr>
            <w:sz w:val="24"/>
            <w:szCs w:val="24"/>
          </w:rPr>
          <w:delText xml:space="preserve">sont </w:delText>
        </w:r>
      </w:del>
      <w:ins w:id="94" w:author="Marie-Agnes Peraldi" w:date="2020-03-27T09:46:00Z">
        <w:r w:rsidR="00734348">
          <w:rPr>
            <w:sz w:val="24"/>
            <w:szCs w:val="24"/>
          </w:rPr>
          <w:t>est</w:t>
        </w:r>
        <w:r w:rsidR="00734348">
          <w:rPr>
            <w:sz w:val="24"/>
            <w:szCs w:val="24"/>
          </w:rPr>
          <w:t xml:space="preserve"> </w:t>
        </w:r>
      </w:ins>
      <w:r>
        <w:rPr>
          <w:sz w:val="24"/>
          <w:szCs w:val="24"/>
        </w:rPr>
        <w:t xml:space="preserve">proche du module </w:t>
      </w:r>
      <w:proofErr w:type="spellStart"/>
      <w:r>
        <w:rPr>
          <w:sz w:val="24"/>
          <w:szCs w:val="24"/>
        </w:rPr>
        <w:t>respeaker</w:t>
      </w:r>
      <w:proofErr w:type="spellEnd"/>
      <w:r>
        <w:rPr>
          <w:sz w:val="24"/>
          <w:szCs w:val="24"/>
        </w:rPr>
        <w:t xml:space="preserve"> </w:t>
      </w:r>
      <w:del w:id="95" w:author="Marie-Agnes Peraldi" w:date="2020-03-27T09:46:00Z">
        <w:r w:rsidDel="00734348">
          <w:rPr>
            <w:sz w:val="24"/>
            <w:szCs w:val="24"/>
          </w:rPr>
          <w:delText xml:space="preserve">pourront </w:delText>
        </w:r>
      </w:del>
      <w:ins w:id="96" w:author="Marie-Agnes Peraldi" w:date="2020-03-27T09:46:00Z">
        <w:r w:rsidR="00734348">
          <w:rPr>
            <w:sz w:val="24"/>
            <w:szCs w:val="24"/>
          </w:rPr>
          <w:t>pourr</w:t>
        </w:r>
        <w:r w:rsidR="00734348">
          <w:rPr>
            <w:sz w:val="24"/>
            <w:szCs w:val="24"/>
          </w:rPr>
          <w:t xml:space="preserve">a </w:t>
        </w:r>
      </w:ins>
      <w:r>
        <w:rPr>
          <w:sz w:val="24"/>
          <w:szCs w:val="24"/>
        </w:rPr>
        <w:t xml:space="preserve">télécommander à distance l'araignée </w:t>
      </w:r>
      <w:proofErr w:type="spellStart"/>
      <w:r>
        <w:rPr>
          <w:sz w:val="24"/>
          <w:szCs w:val="24"/>
        </w:rPr>
        <w:t>Freenove</w:t>
      </w:r>
      <w:proofErr w:type="spellEnd"/>
      <w:r>
        <w:rPr>
          <w:color w:val="5C7083"/>
          <w:sz w:val="24"/>
          <w:szCs w:val="24"/>
        </w:rPr>
        <w:t>©</w:t>
      </w:r>
    </w:p>
    <w:p w:rsidR="009F65C7" w:rsidRDefault="00227179">
      <w:pPr>
        <w:spacing w:before="240" w:after="200"/>
        <w:rPr>
          <w:b/>
          <w:color w:val="FF0000"/>
          <w:sz w:val="28"/>
          <w:szCs w:val="28"/>
        </w:rPr>
      </w:pPr>
      <w:r>
        <w:rPr>
          <w:b/>
          <w:color w:val="FF0000"/>
          <w:sz w:val="28"/>
          <w:szCs w:val="28"/>
        </w:rPr>
        <w:t>Rôles :</w:t>
      </w:r>
    </w:p>
    <w:p w:rsidR="009F65C7" w:rsidRDefault="00227179">
      <w:pPr>
        <w:spacing w:before="240" w:after="200"/>
        <w:rPr>
          <w:sz w:val="24"/>
          <w:szCs w:val="24"/>
        </w:rPr>
      </w:pPr>
      <w:r>
        <w:rPr>
          <w:sz w:val="24"/>
          <w:szCs w:val="24"/>
        </w:rPr>
        <w:t xml:space="preserve">Les acteurs seront en mesure de contrôler la </w:t>
      </w:r>
      <w:proofErr w:type="spellStart"/>
      <w:r>
        <w:rPr>
          <w:sz w:val="24"/>
          <w:szCs w:val="24"/>
        </w:rPr>
        <w:t>Freenove</w:t>
      </w:r>
      <w:proofErr w:type="spellEnd"/>
      <w:r>
        <w:rPr>
          <w:color w:val="5C7083"/>
          <w:sz w:val="24"/>
          <w:szCs w:val="24"/>
        </w:rPr>
        <w:t>©</w:t>
      </w:r>
      <w:r>
        <w:rPr>
          <w:sz w:val="24"/>
          <w:szCs w:val="24"/>
        </w:rPr>
        <w:t xml:space="preserve"> </w:t>
      </w:r>
      <w:proofErr w:type="spellStart"/>
      <w:r>
        <w:rPr>
          <w:sz w:val="24"/>
          <w:szCs w:val="24"/>
        </w:rPr>
        <w:t>Hexapod</w:t>
      </w:r>
      <w:proofErr w:type="spellEnd"/>
      <w:r>
        <w:rPr>
          <w:sz w:val="24"/>
          <w:szCs w:val="24"/>
        </w:rPr>
        <w:t xml:space="preserve"> soit par l'intermédiaire d’une application web / mobile, soit par la voix, leur rôle sera donc celui d’un pilote de drone</w:t>
      </w:r>
    </w:p>
    <w:p w:rsidR="009F65C7" w:rsidRDefault="00227179">
      <w:pPr>
        <w:pStyle w:val="Titre2"/>
        <w:keepNext w:val="0"/>
        <w:keepLines w:val="0"/>
        <w:spacing w:after="80" w:line="208" w:lineRule="auto"/>
      </w:pPr>
      <w:bookmarkStart w:id="97" w:name="_tzz3igpumce5" w:colFirst="0" w:colLast="0"/>
      <w:bookmarkEnd w:id="97"/>
      <w:r>
        <w:rPr>
          <w:rFonts w:ascii="Times New Roman" w:eastAsia="Times New Roman" w:hAnsi="Times New Roman" w:cs="Times New Roman"/>
          <w:b/>
          <w:color w:val="354B60"/>
          <w:sz w:val="36"/>
          <w:szCs w:val="36"/>
        </w:rPr>
        <w:t>5 – Répartition</w:t>
      </w:r>
      <w:del w:id="98" w:author="Marie-Agnes Peraldi" w:date="2020-03-27T09:46:00Z">
        <w:r w:rsidDel="00734348">
          <w:rPr>
            <w:rFonts w:ascii="Times New Roman" w:eastAsia="Times New Roman" w:hAnsi="Times New Roman" w:cs="Times New Roman"/>
            <w:b/>
            <w:color w:val="354B60"/>
            <w:sz w:val="36"/>
            <w:szCs w:val="36"/>
          </w:rPr>
          <w:delText>s</w:delText>
        </w:r>
      </w:del>
      <w:r>
        <w:rPr>
          <w:rFonts w:ascii="Times New Roman" w:eastAsia="Times New Roman" w:hAnsi="Times New Roman" w:cs="Times New Roman"/>
          <w:b/>
          <w:color w:val="354B60"/>
          <w:sz w:val="36"/>
          <w:szCs w:val="36"/>
        </w:rPr>
        <w:t xml:space="preserve"> du projet</w:t>
      </w:r>
    </w:p>
    <w:p w:rsidR="009F65C7" w:rsidRDefault="00227179">
      <w:pPr>
        <w:spacing w:before="240" w:after="200"/>
      </w:pPr>
      <w:r>
        <w:t>Répartition à préciser dans le temps et qui fait quoi</w:t>
      </w:r>
    </w:p>
    <w:p w:rsidR="009F65C7" w:rsidRDefault="00227179">
      <w:pPr>
        <w:numPr>
          <w:ilvl w:val="0"/>
          <w:numId w:val="1"/>
        </w:numPr>
        <w:spacing w:before="240"/>
      </w:pPr>
      <w:r>
        <w:rPr>
          <w:b/>
        </w:rPr>
        <w:t>Louis Hervé :</w:t>
      </w:r>
      <w:r>
        <w:t xml:space="preserve"> </w:t>
      </w:r>
      <w:proofErr w:type="spellStart"/>
      <w:ins w:id="99" w:author="Marie-Agnes Peraldi" w:date="2020-03-27T09:46:00Z">
        <w:r w:rsidR="00734348">
          <w:t>F</w:t>
        </w:r>
      </w:ins>
      <w:r>
        <w:t>Serveur</w:t>
      </w:r>
      <w:proofErr w:type="spellEnd"/>
      <w:r>
        <w:t xml:space="preserve"> Node (broker), Applica</w:t>
      </w:r>
      <w:r>
        <w:t>tion d’écoute de commandes vocales</w:t>
      </w:r>
      <w:r>
        <w:br/>
        <w:t xml:space="preserve"> </w:t>
      </w:r>
      <w:r>
        <w:tab/>
      </w:r>
    </w:p>
    <w:p w:rsidR="009F65C7" w:rsidRDefault="00227179">
      <w:pPr>
        <w:numPr>
          <w:ilvl w:val="0"/>
          <w:numId w:val="1"/>
        </w:numPr>
      </w:pPr>
      <w:r>
        <w:rPr>
          <w:b/>
        </w:rPr>
        <w:t>Flavien Jalabert :</w:t>
      </w:r>
      <w:r>
        <w:t xml:space="preserve"> Montage de la </w:t>
      </w:r>
      <w:proofErr w:type="spellStart"/>
      <w:r>
        <w:t>Freenove</w:t>
      </w:r>
      <w:proofErr w:type="spellEnd"/>
      <w:r>
        <w:rPr>
          <w:color w:val="5C7083"/>
          <w:sz w:val="26"/>
          <w:szCs w:val="26"/>
        </w:rPr>
        <w:t>©</w:t>
      </w:r>
      <w:r>
        <w:t xml:space="preserve"> </w:t>
      </w:r>
      <w:proofErr w:type="spellStart"/>
      <w:r>
        <w:t>Hexapod</w:t>
      </w:r>
      <w:proofErr w:type="spellEnd"/>
      <w:r>
        <w:t>, Serveur web avec API, Application web / Mobile</w:t>
      </w:r>
      <w:r>
        <w:br/>
        <w:t xml:space="preserve"> </w:t>
      </w:r>
      <w:r>
        <w:tab/>
      </w:r>
    </w:p>
    <w:p w:rsidR="009F65C7" w:rsidRDefault="00227179">
      <w:pPr>
        <w:numPr>
          <w:ilvl w:val="0"/>
          <w:numId w:val="1"/>
        </w:numPr>
      </w:pPr>
      <w:r>
        <w:rPr>
          <w:b/>
        </w:rPr>
        <w:t>Florent Cordier :</w:t>
      </w:r>
      <w:r>
        <w:t xml:space="preserve"> Montage et Configuration de la </w:t>
      </w:r>
      <w:proofErr w:type="spellStart"/>
      <w:r>
        <w:t>Freenove</w:t>
      </w:r>
      <w:proofErr w:type="spellEnd"/>
      <w:r>
        <w:rPr>
          <w:color w:val="5C7083"/>
          <w:sz w:val="26"/>
          <w:szCs w:val="26"/>
        </w:rPr>
        <w:t>©</w:t>
      </w:r>
      <w:r>
        <w:t xml:space="preserve"> </w:t>
      </w:r>
      <w:proofErr w:type="spellStart"/>
      <w:r>
        <w:t>Hexapod</w:t>
      </w:r>
      <w:proofErr w:type="spellEnd"/>
      <w:r>
        <w:t xml:space="preserve"> (Arduino), Application web et Mobile</w:t>
      </w:r>
      <w:r>
        <w:br/>
        <w:t xml:space="preserve"> </w:t>
      </w:r>
      <w:r>
        <w:tab/>
      </w:r>
    </w:p>
    <w:p w:rsidR="009F65C7" w:rsidRDefault="00227179">
      <w:pPr>
        <w:numPr>
          <w:ilvl w:val="0"/>
          <w:numId w:val="1"/>
        </w:numPr>
        <w:spacing w:after="240"/>
      </w:pPr>
      <w:r>
        <w:rPr>
          <w:b/>
        </w:rPr>
        <w:t xml:space="preserve">Stephane </w:t>
      </w:r>
      <w:r>
        <w:rPr>
          <w:b/>
        </w:rPr>
        <w:t>Azoulay :</w:t>
      </w:r>
      <w:r>
        <w:t xml:space="preserve"> </w:t>
      </w:r>
      <w:r>
        <w:tab/>
        <w:t>Serveur Node (broker) et configuration réseau</w:t>
      </w:r>
      <w:r>
        <w:br/>
      </w:r>
    </w:p>
    <w:p w:rsidR="009F65C7" w:rsidRDefault="009F65C7">
      <w:pPr>
        <w:spacing w:before="240" w:after="200"/>
      </w:pPr>
    </w:p>
    <w:p w:rsidR="009F65C7" w:rsidRDefault="00227179">
      <w:pPr>
        <w:pStyle w:val="Titre2"/>
        <w:keepNext w:val="0"/>
        <w:keepLines w:val="0"/>
        <w:spacing w:after="80" w:line="208" w:lineRule="auto"/>
      </w:pPr>
      <w:bookmarkStart w:id="100" w:name="_48b4xyqcnshh" w:colFirst="0" w:colLast="0"/>
      <w:bookmarkEnd w:id="100"/>
      <w:r>
        <w:rPr>
          <w:rFonts w:ascii="Times New Roman" w:eastAsia="Times New Roman" w:hAnsi="Times New Roman" w:cs="Times New Roman"/>
          <w:b/>
          <w:color w:val="354B60"/>
          <w:sz w:val="36"/>
          <w:szCs w:val="36"/>
        </w:rPr>
        <w:t>6 - Délais de réalisations</w:t>
      </w:r>
    </w:p>
    <w:p w:rsidR="009F65C7" w:rsidRDefault="00227179">
      <w:pPr>
        <w:spacing w:before="240"/>
        <w:rPr>
          <w:ins w:id="101" w:author="Marie-Agnes Peraldi" w:date="2020-03-27T09:47:00Z"/>
        </w:rPr>
      </w:pPr>
      <w:r>
        <w:t>Planning à réaliser avec les différents livrables et leur date de livraison</w:t>
      </w:r>
    </w:p>
    <w:tbl>
      <w:tblPr>
        <w:tblStyle w:val="Grilledutableau"/>
        <w:tblW w:w="0" w:type="auto"/>
        <w:tblLook w:val="04A0" w:firstRow="1" w:lastRow="0" w:firstColumn="1" w:lastColumn="0" w:noHBand="0" w:noVBand="1"/>
      </w:tblPr>
      <w:tblGrid>
        <w:gridCol w:w="1288"/>
        <w:gridCol w:w="1288"/>
        <w:gridCol w:w="1288"/>
        <w:gridCol w:w="1288"/>
        <w:gridCol w:w="1289"/>
        <w:gridCol w:w="1289"/>
        <w:gridCol w:w="1289"/>
      </w:tblGrid>
      <w:tr w:rsidR="00734348" w:rsidTr="00734348">
        <w:trPr>
          <w:ins w:id="102" w:author="Marie-Agnes Peraldi" w:date="2020-03-27T09:47:00Z"/>
        </w:trPr>
        <w:tc>
          <w:tcPr>
            <w:tcW w:w="1288" w:type="dxa"/>
          </w:tcPr>
          <w:p w:rsidR="00734348" w:rsidRDefault="00734348">
            <w:pPr>
              <w:spacing w:before="240"/>
              <w:rPr>
                <w:ins w:id="103" w:author="Marie-Agnes Peraldi" w:date="2020-03-27T09:47:00Z"/>
              </w:rPr>
            </w:pPr>
            <w:ins w:id="104" w:author="Marie-Agnes Peraldi" w:date="2020-03-27T09:47:00Z">
              <w:r>
                <w:t>Nom</w:t>
              </w:r>
            </w:ins>
          </w:p>
        </w:tc>
        <w:tc>
          <w:tcPr>
            <w:tcW w:w="1288" w:type="dxa"/>
          </w:tcPr>
          <w:p w:rsidR="00734348" w:rsidRDefault="00734348">
            <w:pPr>
              <w:spacing w:before="240"/>
              <w:rPr>
                <w:ins w:id="105" w:author="Marie-Agnes Peraldi" w:date="2020-03-27T09:47:00Z"/>
              </w:rPr>
            </w:pPr>
            <w:ins w:id="106" w:author="Marie-Agnes Peraldi" w:date="2020-03-27T09:47:00Z">
              <w:r>
                <w:t>Fonctions</w:t>
              </w:r>
            </w:ins>
          </w:p>
        </w:tc>
        <w:tc>
          <w:tcPr>
            <w:tcW w:w="1288" w:type="dxa"/>
          </w:tcPr>
          <w:p w:rsidR="00734348" w:rsidRDefault="00734348">
            <w:pPr>
              <w:spacing w:before="240"/>
              <w:rPr>
                <w:ins w:id="107" w:author="Marie-Agnes Peraldi" w:date="2020-03-27T09:47:00Z"/>
              </w:rPr>
            </w:pPr>
            <w:ins w:id="108" w:author="Marie-Agnes Peraldi" w:date="2020-03-27T09:47:00Z">
              <w:r>
                <w:t xml:space="preserve">Date de </w:t>
              </w:r>
              <w:proofErr w:type="spellStart"/>
              <w:r>
                <w:t>debut</w:t>
              </w:r>
              <w:proofErr w:type="spellEnd"/>
            </w:ins>
          </w:p>
        </w:tc>
        <w:tc>
          <w:tcPr>
            <w:tcW w:w="1288" w:type="dxa"/>
          </w:tcPr>
          <w:p w:rsidR="00734348" w:rsidRDefault="00734348">
            <w:pPr>
              <w:spacing w:before="240"/>
              <w:rPr>
                <w:ins w:id="109" w:author="Marie-Agnes Peraldi" w:date="2020-03-27T09:47:00Z"/>
              </w:rPr>
            </w:pPr>
            <w:ins w:id="110" w:author="Marie-Agnes Peraldi" w:date="2020-03-27T09:47:00Z">
              <w:r>
                <w:t xml:space="preserve">Date de rendu </w:t>
              </w:r>
            </w:ins>
          </w:p>
        </w:tc>
        <w:tc>
          <w:tcPr>
            <w:tcW w:w="1289" w:type="dxa"/>
          </w:tcPr>
          <w:p w:rsidR="00734348" w:rsidRDefault="00734348">
            <w:pPr>
              <w:spacing w:before="240"/>
              <w:rPr>
                <w:ins w:id="111" w:author="Marie-Agnes Peraldi" w:date="2020-03-27T09:47:00Z"/>
              </w:rPr>
            </w:pPr>
          </w:p>
        </w:tc>
        <w:tc>
          <w:tcPr>
            <w:tcW w:w="1289" w:type="dxa"/>
          </w:tcPr>
          <w:p w:rsidR="00734348" w:rsidRDefault="00734348">
            <w:pPr>
              <w:spacing w:before="240"/>
              <w:rPr>
                <w:ins w:id="112" w:author="Marie-Agnes Peraldi" w:date="2020-03-27T09:47:00Z"/>
              </w:rPr>
            </w:pPr>
          </w:p>
        </w:tc>
        <w:tc>
          <w:tcPr>
            <w:tcW w:w="1289" w:type="dxa"/>
          </w:tcPr>
          <w:p w:rsidR="00734348" w:rsidRDefault="00734348">
            <w:pPr>
              <w:spacing w:before="240"/>
              <w:rPr>
                <w:ins w:id="113" w:author="Marie-Agnes Peraldi" w:date="2020-03-27T09:47:00Z"/>
              </w:rPr>
            </w:pPr>
          </w:p>
        </w:tc>
      </w:tr>
      <w:tr w:rsidR="00734348" w:rsidTr="00734348">
        <w:trPr>
          <w:ins w:id="114" w:author="Marie-Agnes Peraldi" w:date="2020-03-27T09:47:00Z"/>
        </w:trPr>
        <w:tc>
          <w:tcPr>
            <w:tcW w:w="1288" w:type="dxa"/>
          </w:tcPr>
          <w:p w:rsidR="00734348" w:rsidRDefault="00734348">
            <w:pPr>
              <w:spacing w:before="240"/>
              <w:rPr>
                <w:ins w:id="115" w:author="Marie-Agnes Peraldi" w:date="2020-03-27T09:47:00Z"/>
              </w:rPr>
            </w:pPr>
          </w:p>
        </w:tc>
        <w:tc>
          <w:tcPr>
            <w:tcW w:w="1288" w:type="dxa"/>
          </w:tcPr>
          <w:p w:rsidR="00734348" w:rsidRDefault="00734348">
            <w:pPr>
              <w:spacing w:before="240"/>
              <w:rPr>
                <w:ins w:id="116" w:author="Marie-Agnes Peraldi" w:date="2020-03-27T09:47:00Z"/>
              </w:rPr>
            </w:pPr>
          </w:p>
        </w:tc>
        <w:tc>
          <w:tcPr>
            <w:tcW w:w="1288" w:type="dxa"/>
          </w:tcPr>
          <w:p w:rsidR="00734348" w:rsidRDefault="00734348">
            <w:pPr>
              <w:spacing w:before="240"/>
              <w:rPr>
                <w:ins w:id="117" w:author="Marie-Agnes Peraldi" w:date="2020-03-27T09:47:00Z"/>
              </w:rPr>
            </w:pPr>
          </w:p>
        </w:tc>
        <w:tc>
          <w:tcPr>
            <w:tcW w:w="1288" w:type="dxa"/>
          </w:tcPr>
          <w:p w:rsidR="00734348" w:rsidRDefault="00734348">
            <w:pPr>
              <w:spacing w:before="240"/>
              <w:rPr>
                <w:ins w:id="118" w:author="Marie-Agnes Peraldi" w:date="2020-03-27T09:47:00Z"/>
              </w:rPr>
            </w:pPr>
          </w:p>
        </w:tc>
        <w:tc>
          <w:tcPr>
            <w:tcW w:w="1289" w:type="dxa"/>
          </w:tcPr>
          <w:p w:rsidR="00734348" w:rsidRDefault="00734348">
            <w:pPr>
              <w:spacing w:before="240"/>
              <w:rPr>
                <w:ins w:id="119" w:author="Marie-Agnes Peraldi" w:date="2020-03-27T09:47:00Z"/>
              </w:rPr>
            </w:pPr>
          </w:p>
        </w:tc>
        <w:tc>
          <w:tcPr>
            <w:tcW w:w="1289" w:type="dxa"/>
          </w:tcPr>
          <w:p w:rsidR="00734348" w:rsidRDefault="00734348">
            <w:pPr>
              <w:spacing w:before="240"/>
              <w:rPr>
                <w:ins w:id="120" w:author="Marie-Agnes Peraldi" w:date="2020-03-27T09:47:00Z"/>
              </w:rPr>
            </w:pPr>
          </w:p>
        </w:tc>
        <w:tc>
          <w:tcPr>
            <w:tcW w:w="1289" w:type="dxa"/>
          </w:tcPr>
          <w:p w:rsidR="00734348" w:rsidRDefault="00734348">
            <w:pPr>
              <w:spacing w:before="240"/>
              <w:rPr>
                <w:ins w:id="121" w:author="Marie-Agnes Peraldi" w:date="2020-03-27T09:47:00Z"/>
              </w:rPr>
            </w:pPr>
          </w:p>
        </w:tc>
      </w:tr>
      <w:tr w:rsidR="00734348" w:rsidTr="00734348">
        <w:trPr>
          <w:ins w:id="122" w:author="Marie-Agnes Peraldi" w:date="2020-03-27T09:47:00Z"/>
        </w:trPr>
        <w:tc>
          <w:tcPr>
            <w:tcW w:w="1288" w:type="dxa"/>
          </w:tcPr>
          <w:p w:rsidR="00734348" w:rsidRDefault="00734348">
            <w:pPr>
              <w:spacing w:before="240"/>
              <w:rPr>
                <w:ins w:id="123" w:author="Marie-Agnes Peraldi" w:date="2020-03-27T09:47:00Z"/>
              </w:rPr>
            </w:pPr>
          </w:p>
        </w:tc>
        <w:tc>
          <w:tcPr>
            <w:tcW w:w="1288" w:type="dxa"/>
          </w:tcPr>
          <w:p w:rsidR="00734348" w:rsidRDefault="00734348">
            <w:pPr>
              <w:spacing w:before="240"/>
              <w:rPr>
                <w:ins w:id="124" w:author="Marie-Agnes Peraldi" w:date="2020-03-27T09:47:00Z"/>
              </w:rPr>
            </w:pPr>
          </w:p>
        </w:tc>
        <w:tc>
          <w:tcPr>
            <w:tcW w:w="1288" w:type="dxa"/>
          </w:tcPr>
          <w:p w:rsidR="00734348" w:rsidRDefault="00734348">
            <w:pPr>
              <w:spacing w:before="240"/>
              <w:rPr>
                <w:ins w:id="125" w:author="Marie-Agnes Peraldi" w:date="2020-03-27T09:47:00Z"/>
              </w:rPr>
            </w:pPr>
          </w:p>
        </w:tc>
        <w:tc>
          <w:tcPr>
            <w:tcW w:w="1288" w:type="dxa"/>
          </w:tcPr>
          <w:p w:rsidR="00734348" w:rsidRDefault="00734348">
            <w:pPr>
              <w:spacing w:before="240"/>
              <w:rPr>
                <w:ins w:id="126" w:author="Marie-Agnes Peraldi" w:date="2020-03-27T09:47:00Z"/>
              </w:rPr>
            </w:pPr>
          </w:p>
        </w:tc>
        <w:tc>
          <w:tcPr>
            <w:tcW w:w="1289" w:type="dxa"/>
          </w:tcPr>
          <w:p w:rsidR="00734348" w:rsidRDefault="00734348">
            <w:pPr>
              <w:spacing w:before="240"/>
              <w:rPr>
                <w:ins w:id="127" w:author="Marie-Agnes Peraldi" w:date="2020-03-27T09:47:00Z"/>
              </w:rPr>
            </w:pPr>
          </w:p>
        </w:tc>
        <w:tc>
          <w:tcPr>
            <w:tcW w:w="1289" w:type="dxa"/>
          </w:tcPr>
          <w:p w:rsidR="00734348" w:rsidRDefault="00734348">
            <w:pPr>
              <w:spacing w:before="240"/>
              <w:rPr>
                <w:ins w:id="128" w:author="Marie-Agnes Peraldi" w:date="2020-03-27T09:47:00Z"/>
              </w:rPr>
            </w:pPr>
          </w:p>
        </w:tc>
        <w:tc>
          <w:tcPr>
            <w:tcW w:w="1289" w:type="dxa"/>
          </w:tcPr>
          <w:p w:rsidR="00734348" w:rsidRDefault="00734348">
            <w:pPr>
              <w:spacing w:before="240"/>
              <w:rPr>
                <w:ins w:id="129" w:author="Marie-Agnes Peraldi" w:date="2020-03-27T09:47:00Z"/>
              </w:rPr>
            </w:pPr>
          </w:p>
        </w:tc>
      </w:tr>
    </w:tbl>
    <w:p w:rsidR="00734348" w:rsidRDefault="00734348">
      <w:pPr>
        <w:spacing w:before="240"/>
      </w:pPr>
    </w:p>
    <w:p w:rsidR="009F65C7" w:rsidRDefault="00227179">
      <w:pPr>
        <w:pStyle w:val="Titre2"/>
        <w:keepNext w:val="0"/>
        <w:keepLines w:val="0"/>
        <w:spacing w:after="80" w:line="208" w:lineRule="auto"/>
      </w:pPr>
      <w:bookmarkStart w:id="130" w:name="_e8visula0ufy" w:colFirst="0" w:colLast="0"/>
      <w:bookmarkEnd w:id="130"/>
      <w:r>
        <w:rPr>
          <w:rFonts w:ascii="Times New Roman" w:eastAsia="Times New Roman" w:hAnsi="Times New Roman" w:cs="Times New Roman"/>
          <w:b/>
          <w:color w:val="354B60"/>
          <w:sz w:val="36"/>
          <w:szCs w:val="36"/>
        </w:rPr>
        <w:t>7 - Définitions</w:t>
      </w:r>
    </w:p>
    <w:p w:rsidR="009F65C7" w:rsidRDefault="00227179">
      <w:pPr>
        <w:spacing w:before="240"/>
        <w:rPr>
          <w:sz w:val="24"/>
          <w:szCs w:val="24"/>
        </w:rPr>
      </w:pPr>
      <w:proofErr w:type="spellStart"/>
      <w:r>
        <w:rPr>
          <w:b/>
          <w:sz w:val="24"/>
          <w:szCs w:val="24"/>
          <w:u w:val="single"/>
        </w:rPr>
        <w:t>Respeaker</w:t>
      </w:r>
      <w:proofErr w:type="spellEnd"/>
      <w:r>
        <w:rPr>
          <w:b/>
          <w:sz w:val="24"/>
          <w:szCs w:val="24"/>
        </w:rPr>
        <w:t xml:space="preserve"> :</w:t>
      </w:r>
      <w:r>
        <w:rPr>
          <w:sz w:val="24"/>
          <w:szCs w:val="24"/>
        </w:rPr>
        <w:t xml:space="preserve"> </w:t>
      </w:r>
      <w:r>
        <w:rPr>
          <w:sz w:val="24"/>
          <w:szCs w:val="24"/>
        </w:rPr>
        <w:t>Est une carte d'extension à quadruple microphone pour Raspberry Pi conçue pour les applications IA et voix. Cela signifie que vous pouvez créer un produit vocal plus puissant et plus flexible qui intègre le service Amazon Alexa Voice, l'Assistant Google, e</w:t>
      </w:r>
      <w:r>
        <w:rPr>
          <w:sz w:val="24"/>
          <w:szCs w:val="24"/>
        </w:rPr>
        <w:t>tc.</w:t>
      </w:r>
    </w:p>
    <w:p w:rsidR="009F65C7" w:rsidRDefault="009F65C7">
      <w:pPr>
        <w:spacing w:before="240"/>
      </w:pPr>
    </w:p>
    <w:p w:rsidR="009F65C7" w:rsidRDefault="00227179">
      <w:pPr>
        <w:spacing w:before="240"/>
        <w:rPr>
          <w:sz w:val="26"/>
          <w:szCs w:val="26"/>
        </w:rPr>
      </w:pPr>
      <w:proofErr w:type="spellStart"/>
      <w:r>
        <w:rPr>
          <w:b/>
          <w:u w:val="single"/>
        </w:rPr>
        <w:t>Freenove</w:t>
      </w:r>
      <w:proofErr w:type="spellEnd"/>
      <w:r>
        <w:rPr>
          <w:b/>
          <w:color w:val="5C7083"/>
          <w:sz w:val="26"/>
          <w:szCs w:val="26"/>
          <w:u w:val="single"/>
        </w:rPr>
        <w:t>©</w:t>
      </w:r>
      <w:r>
        <w:rPr>
          <w:b/>
          <w:u w:val="single"/>
        </w:rPr>
        <w:t xml:space="preserve"> </w:t>
      </w:r>
      <w:proofErr w:type="spellStart"/>
      <w:r>
        <w:rPr>
          <w:b/>
          <w:u w:val="single"/>
        </w:rPr>
        <w:t>Hexapod</w:t>
      </w:r>
      <w:proofErr w:type="spellEnd"/>
      <w:r>
        <w:rPr>
          <w:b/>
          <w:sz w:val="24"/>
          <w:szCs w:val="24"/>
          <w:u w:val="single"/>
        </w:rPr>
        <w:t xml:space="preserve"> :</w:t>
      </w:r>
      <w:r>
        <w:rPr>
          <w:sz w:val="24"/>
          <w:szCs w:val="24"/>
        </w:rPr>
        <w:t xml:space="preserve"> L’</w:t>
      </w:r>
      <w:proofErr w:type="spellStart"/>
      <w:r>
        <w:rPr>
          <w:sz w:val="24"/>
          <w:szCs w:val="24"/>
        </w:rPr>
        <w:t>hexapod</w:t>
      </w:r>
      <w:proofErr w:type="spellEnd"/>
      <w:r>
        <w:rPr>
          <w:sz w:val="24"/>
          <w:szCs w:val="24"/>
        </w:rPr>
        <w:t xml:space="preserve"> est un robot développer par </w:t>
      </w:r>
      <w:proofErr w:type="spellStart"/>
      <w:r>
        <w:rPr>
          <w:sz w:val="24"/>
          <w:szCs w:val="24"/>
        </w:rPr>
        <w:t>Freenove</w:t>
      </w:r>
      <w:proofErr w:type="spellEnd"/>
      <w:r>
        <w:rPr>
          <w:sz w:val="26"/>
          <w:szCs w:val="26"/>
        </w:rPr>
        <w:t xml:space="preserve">© compatible avec </w:t>
      </w:r>
      <w:proofErr w:type="spellStart"/>
      <w:r>
        <w:rPr>
          <w:sz w:val="26"/>
          <w:szCs w:val="26"/>
        </w:rPr>
        <w:t>arduino</w:t>
      </w:r>
      <w:proofErr w:type="spellEnd"/>
      <w:r>
        <w:rPr>
          <w:sz w:val="26"/>
          <w:szCs w:val="26"/>
        </w:rPr>
        <w:t>, il est composé de plus d’un module wifi esp8266 pour pouvoir le contrôler à distance à l’aide de celui-ci.</w:t>
      </w:r>
    </w:p>
    <w:p w:rsidR="009F65C7" w:rsidRDefault="009F65C7">
      <w:pPr>
        <w:spacing w:before="240"/>
        <w:rPr>
          <w:sz w:val="26"/>
          <w:szCs w:val="26"/>
        </w:rPr>
      </w:pPr>
    </w:p>
    <w:p w:rsidR="009F65C7" w:rsidRDefault="00227179">
      <w:pPr>
        <w:spacing w:before="240"/>
        <w:rPr>
          <w:sz w:val="24"/>
          <w:szCs w:val="24"/>
        </w:rPr>
      </w:pPr>
      <w:r>
        <w:rPr>
          <w:b/>
          <w:sz w:val="24"/>
          <w:szCs w:val="24"/>
          <w:u w:val="single"/>
        </w:rPr>
        <w:t xml:space="preserve">Module Wifi esp8266 : </w:t>
      </w:r>
      <w:r>
        <w:rPr>
          <w:sz w:val="24"/>
          <w:szCs w:val="24"/>
        </w:rPr>
        <w:t xml:space="preserve">L'ESP8266 est un circuit intégré avec un microcontrôleur permettant la connexion en </w:t>
      </w:r>
      <w:proofErr w:type="spellStart"/>
      <w:r>
        <w:rPr>
          <w:sz w:val="24"/>
          <w:szCs w:val="24"/>
        </w:rPr>
        <w:t>WiFi</w:t>
      </w:r>
      <w:proofErr w:type="spellEnd"/>
      <w:r>
        <w:rPr>
          <w:sz w:val="24"/>
          <w:szCs w:val="24"/>
        </w:rPr>
        <w:t xml:space="preserve">. Les modules intégrant ce circuit sont très utilisés pour contrôler des périphériques par Internet. </w:t>
      </w:r>
    </w:p>
    <w:sectPr w:rsidR="009F65C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46890"/>
    <w:multiLevelType w:val="multilevel"/>
    <w:tmpl w:val="4C249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650C5B"/>
    <w:multiLevelType w:val="multilevel"/>
    <w:tmpl w:val="4B046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5247B0"/>
    <w:multiLevelType w:val="multilevel"/>
    <w:tmpl w:val="D828F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4A71FD"/>
    <w:multiLevelType w:val="multilevel"/>
    <w:tmpl w:val="72326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BF01D8"/>
    <w:multiLevelType w:val="multilevel"/>
    <w:tmpl w:val="EA60F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D358DA"/>
    <w:multiLevelType w:val="multilevel"/>
    <w:tmpl w:val="F4481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94719D0"/>
    <w:multiLevelType w:val="multilevel"/>
    <w:tmpl w:val="0A9C7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B7535FD"/>
    <w:multiLevelType w:val="multilevel"/>
    <w:tmpl w:val="BA665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1843FB"/>
    <w:multiLevelType w:val="multilevel"/>
    <w:tmpl w:val="682AA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75B29DB"/>
    <w:multiLevelType w:val="multilevel"/>
    <w:tmpl w:val="F9A4C2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7"/>
  </w:num>
  <w:num w:numId="3">
    <w:abstractNumId w:val="6"/>
  </w:num>
  <w:num w:numId="4">
    <w:abstractNumId w:val="4"/>
  </w:num>
  <w:num w:numId="5">
    <w:abstractNumId w:val="9"/>
  </w:num>
  <w:num w:numId="6">
    <w:abstractNumId w:val="0"/>
  </w:num>
  <w:num w:numId="7">
    <w:abstractNumId w:val="3"/>
  </w:num>
  <w:num w:numId="8">
    <w:abstractNumId w:val="1"/>
  </w:num>
  <w:num w:numId="9">
    <w:abstractNumId w:val="8"/>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e-Agnes Peraldi">
    <w15:presenceInfo w15:providerId="AD" w15:userId="S::Marie-Agnes.PERALDI@unice.fr::87533b8b-583a-43dc-b7a4-b2ecddf6f5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5C7"/>
    <w:rsid w:val="0015457E"/>
    <w:rsid w:val="00227179"/>
    <w:rsid w:val="00734348"/>
    <w:rsid w:val="009F65C7"/>
    <w:rsid w:val="00BC53D6"/>
    <w:rsid w:val="00EA65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2BBE0"/>
  <w15:docId w15:val="{069C60B3-978D-45E0-92A0-E1D7A49A6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Paragraphedeliste">
    <w:name w:val="List Paragraph"/>
    <w:basedOn w:val="Normal"/>
    <w:uiPriority w:val="34"/>
    <w:qFormat/>
    <w:rsid w:val="00BC53D6"/>
    <w:pPr>
      <w:ind w:left="720"/>
      <w:contextualSpacing/>
    </w:pPr>
  </w:style>
  <w:style w:type="table" w:styleId="Grilledutableau">
    <w:name w:val="Table Grid"/>
    <w:basedOn w:val="TableauNormal"/>
    <w:uiPriority w:val="39"/>
    <w:rsid w:val="007343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719</Words>
  <Characters>3957</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maperal</dc:creator>
  <cp:lastModifiedBy>Marie-Agnes Peraldi</cp:lastModifiedBy>
  <cp:revision>2</cp:revision>
  <dcterms:created xsi:type="dcterms:W3CDTF">2020-03-27T08:54:00Z</dcterms:created>
  <dcterms:modified xsi:type="dcterms:W3CDTF">2020-03-27T08:54:00Z</dcterms:modified>
</cp:coreProperties>
</file>