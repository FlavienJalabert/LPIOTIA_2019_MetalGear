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6AAB1" w14:textId="77777777" w:rsidR="00490E8D" w:rsidRDefault="00B10FAE">
      <w:pPr>
        <w:jc w:val="center"/>
        <w:rPr>
          <w:sz w:val="48"/>
          <w:szCs w:val="48"/>
        </w:rPr>
      </w:pPr>
      <w:r>
        <w:rPr>
          <w:sz w:val="48"/>
          <w:szCs w:val="48"/>
        </w:rPr>
        <w:t xml:space="preserve">METAL GEAR </w:t>
      </w:r>
    </w:p>
    <w:p w14:paraId="018F072B" w14:textId="77777777" w:rsidR="00490E8D" w:rsidRDefault="00B10FAE">
      <w:pPr>
        <w:jc w:val="center"/>
        <w:rPr>
          <w:sz w:val="48"/>
          <w:szCs w:val="48"/>
        </w:rPr>
      </w:pPr>
      <w:r>
        <w:rPr>
          <w:sz w:val="48"/>
          <w:szCs w:val="48"/>
        </w:rPr>
        <w:t>Cahier des charges</w:t>
      </w:r>
    </w:p>
    <w:p w14:paraId="6712BF4E" w14:textId="77777777" w:rsidR="00490E8D" w:rsidRDefault="00490E8D">
      <w:pPr>
        <w:jc w:val="center"/>
        <w:rPr>
          <w:sz w:val="48"/>
          <w:szCs w:val="48"/>
        </w:rPr>
      </w:pPr>
    </w:p>
    <w:p w14:paraId="55420680" w14:textId="77777777" w:rsidR="00490E8D" w:rsidRDefault="00B10FAE">
      <w:pPr>
        <w:pStyle w:val="Titre2"/>
        <w:keepNext w:val="0"/>
        <w:keepLines w:val="0"/>
        <w:spacing w:before="200" w:after="0" w:line="211" w:lineRule="auto"/>
        <w:rPr>
          <w:rFonts w:ascii="Times New Roman" w:eastAsia="Times New Roman" w:hAnsi="Times New Roman" w:cs="Times New Roman"/>
          <w:b/>
          <w:color w:val="354B60"/>
          <w:sz w:val="36"/>
          <w:szCs w:val="36"/>
        </w:rPr>
      </w:pPr>
      <w:bookmarkStart w:id="0" w:name="_7la4wtsedty4" w:colFirst="0" w:colLast="0"/>
      <w:bookmarkEnd w:id="0"/>
      <w:r>
        <w:rPr>
          <w:rFonts w:ascii="Times New Roman" w:eastAsia="Times New Roman" w:hAnsi="Times New Roman" w:cs="Times New Roman"/>
          <w:b/>
          <w:color w:val="354B60"/>
          <w:sz w:val="36"/>
          <w:szCs w:val="36"/>
        </w:rPr>
        <w:t>1 – Description générale du projet</w:t>
      </w:r>
    </w:p>
    <w:p w14:paraId="610048C5" w14:textId="77777777" w:rsidR="00490E8D" w:rsidRPr="005A0021" w:rsidRDefault="005A0021">
      <w:pPr>
        <w:rPr>
          <w:i/>
          <w:iCs/>
          <w:sz w:val="24"/>
          <w:szCs w:val="24"/>
          <w:rPrChange w:id="1" w:author="Marie-Agnes Peraldi" w:date="2020-03-20T15:49:00Z">
            <w:rPr>
              <w:sz w:val="48"/>
              <w:szCs w:val="48"/>
            </w:rPr>
          </w:rPrChange>
        </w:rPr>
      </w:pPr>
      <w:ins w:id="2" w:author="Marie-Agnes Peraldi" w:date="2020-03-20T15:48:00Z">
        <w:r w:rsidRPr="005A0021">
          <w:rPr>
            <w:i/>
            <w:iCs/>
            <w:sz w:val="24"/>
            <w:szCs w:val="24"/>
            <w:rPrChange w:id="3" w:author="Marie-Agnes Peraldi" w:date="2020-03-20T15:49:00Z">
              <w:rPr>
                <w:sz w:val="48"/>
                <w:szCs w:val="48"/>
              </w:rPr>
            </w:rPrChange>
          </w:rPr>
          <w:t>A re</w:t>
        </w:r>
      </w:ins>
      <w:ins w:id="4" w:author="Marie-Agnes Peraldi" w:date="2020-03-20T15:49:00Z">
        <w:r w:rsidRPr="005A0021">
          <w:rPr>
            <w:i/>
            <w:iCs/>
            <w:sz w:val="24"/>
            <w:szCs w:val="24"/>
            <w:rPrChange w:id="5" w:author="Marie-Agnes Peraldi" w:date="2020-03-20T15:49:00Z">
              <w:rPr>
                <w:sz w:val="48"/>
                <w:szCs w:val="48"/>
              </w:rPr>
            </w:rPrChange>
          </w:rPr>
          <w:t>p</w:t>
        </w:r>
      </w:ins>
      <w:ins w:id="6" w:author="Marie-Agnes Peraldi" w:date="2020-03-20T15:48:00Z">
        <w:r w:rsidRPr="005A0021">
          <w:rPr>
            <w:i/>
            <w:iCs/>
            <w:sz w:val="24"/>
            <w:szCs w:val="24"/>
            <w:rPrChange w:id="7" w:author="Marie-Agnes Peraldi" w:date="2020-03-20T15:49:00Z">
              <w:rPr>
                <w:sz w:val="48"/>
                <w:szCs w:val="48"/>
              </w:rPr>
            </w:rPrChange>
          </w:rPr>
          <w:t xml:space="preserve">hraser pour que </w:t>
        </w:r>
        <w:proofErr w:type="spellStart"/>
        <w:proofErr w:type="gramStart"/>
        <w:r w:rsidRPr="005A0021">
          <w:rPr>
            <w:i/>
            <w:iCs/>
            <w:sz w:val="24"/>
            <w:szCs w:val="24"/>
            <w:rPrChange w:id="8" w:author="Marie-Agnes Peraldi" w:date="2020-03-20T15:49:00Z">
              <w:rPr>
                <w:sz w:val="48"/>
                <w:szCs w:val="48"/>
              </w:rPr>
            </w:rPrChange>
          </w:rPr>
          <w:t>ca</w:t>
        </w:r>
        <w:proofErr w:type="spellEnd"/>
        <w:proofErr w:type="gramEnd"/>
        <w:r w:rsidRPr="005A0021">
          <w:rPr>
            <w:i/>
            <w:iCs/>
            <w:sz w:val="24"/>
            <w:szCs w:val="24"/>
            <w:rPrChange w:id="9" w:author="Marie-Agnes Peraldi" w:date="2020-03-20T15:49:00Z">
              <w:rPr>
                <w:sz w:val="48"/>
                <w:szCs w:val="48"/>
              </w:rPr>
            </w:rPrChange>
          </w:rPr>
          <w:t xml:space="preserve"> soit plus accessible </w:t>
        </w:r>
      </w:ins>
    </w:p>
    <w:p w14:paraId="62F49976" w14:textId="77777777" w:rsidR="00490E8D" w:rsidRDefault="00B10FAE">
      <w:pPr>
        <w:spacing w:after="200"/>
        <w:rPr>
          <w:sz w:val="48"/>
          <w:szCs w:val="48"/>
        </w:rPr>
      </w:pPr>
      <w:r>
        <w:rPr>
          <w:sz w:val="24"/>
          <w:szCs w:val="24"/>
        </w:rPr>
        <w:t xml:space="preserve">Le but du projet est de contrôler le </w:t>
      </w:r>
      <w:proofErr w:type="spellStart"/>
      <w:r>
        <w:rPr>
          <w:sz w:val="24"/>
          <w:szCs w:val="24"/>
        </w:rPr>
        <w:t>freenove</w:t>
      </w:r>
      <w:proofErr w:type="spellEnd"/>
      <w:r>
        <w:rPr>
          <w:sz w:val="24"/>
          <w:szCs w:val="24"/>
        </w:rPr>
        <w:t xml:space="preserve"> </w:t>
      </w:r>
      <w:proofErr w:type="spellStart"/>
      <w:r>
        <w:rPr>
          <w:sz w:val="24"/>
          <w:szCs w:val="24"/>
        </w:rPr>
        <w:t>hexapod</w:t>
      </w:r>
      <w:proofErr w:type="spellEnd"/>
      <w:r>
        <w:rPr>
          <w:sz w:val="24"/>
          <w:szCs w:val="24"/>
        </w:rPr>
        <w:t xml:space="preserve"> par la voix en utilisant le </w:t>
      </w:r>
      <w:proofErr w:type="spellStart"/>
      <w:r>
        <w:rPr>
          <w:sz w:val="24"/>
          <w:szCs w:val="24"/>
        </w:rPr>
        <w:t>respeaker</w:t>
      </w:r>
      <w:proofErr w:type="spellEnd"/>
      <w:r>
        <w:rPr>
          <w:sz w:val="24"/>
          <w:szCs w:val="24"/>
        </w:rPr>
        <w:t xml:space="preserve"> monté sur un </w:t>
      </w:r>
      <w:proofErr w:type="spellStart"/>
      <w:r>
        <w:rPr>
          <w:sz w:val="24"/>
          <w:szCs w:val="24"/>
        </w:rPr>
        <w:t>raspberry</w:t>
      </w:r>
      <w:proofErr w:type="spellEnd"/>
      <w:r>
        <w:rPr>
          <w:sz w:val="24"/>
          <w:szCs w:val="24"/>
        </w:rPr>
        <w:t xml:space="preserve"> pi 4 et de </w:t>
      </w:r>
      <w:proofErr w:type="spellStart"/>
      <w:r>
        <w:rPr>
          <w:sz w:val="24"/>
          <w:szCs w:val="24"/>
        </w:rPr>
        <w:t>NodeMCU</w:t>
      </w:r>
      <w:proofErr w:type="spellEnd"/>
      <w:r>
        <w:rPr>
          <w:sz w:val="24"/>
          <w:szCs w:val="24"/>
        </w:rPr>
        <w:t xml:space="preserve"> communiquant avec le module </w:t>
      </w:r>
      <w:proofErr w:type="spellStart"/>
      <w:r>
        <w:rPr>
          <w:sz w:val="24"/>
          <w:szCs w:val="24"/>
        </w:rPr>
        <w:t>WiFi</w:t>
      </w:r>
      <w:proofErr w:type="spellEnd"/>
      <w:r>
        <w:rPr>
          <w:sz w:val="24"/>
          <w:szCs w:val="24"/>
        </w:rPr>
        <w:t xml:space="preserve"> du </w:t>
      </w:r>
      <w:proofErr w:type="spellStart"/>
      <w:r>
        <w:rPr>
          <w:sz w:val="24"/>
          <w:szCs w:val="24"/>
        </w:rPr>
        <w:t>freenove</w:t>
      </w:r>
      <w:proofErr w:type="spellEnd"/>
      <w:r>
        <w:rPr>
          <w:sz w:val="24"/>
          <w:szCs w:val="24"/>
        </w:rPr>
        <w:t xml:space="preserve"> </w:t>
      </w:r>
      <w:proofErr w:type="spellStart"/>
      <w:r>
        <w:rPr>
          <w:sz w:val="24"/>
          <w:szCs w:val="24"/>
        </w:rPr>
        <w:t>hexapod</w:t>
      </w:r>
      <w:proofErr w:type="spellEnd"/>
      <w:r>
        <w:rPr>
          <w:sz w:val="24"/>
          <w:szCs w:val="24"/>
        </w:rPr>
        <w:t xml:space="preserve"> (esp8266). Une application web et mobile sera également mise en place pour pouvoir contrôler l'araignée et visualiser le journal d’événements.</w:t>
      </w:r>
    </w:p>
    <w:p w14:paraId="5CB03349" w14:textId="77777777" w:rsidR="00490E8D" w:rsidRDefault="00B10FAE" w:rsidP="002F74CC">
      <w:pPr>
        <w:pStyle w:val="Titre2"/>
        <w:keepNext w:val="0"/>
        <w:keepLines w:val="0"/>
        <w:numPr>
          <w:ilvl w:val="0"/>
          <w:numId w:val="5"/>
        </w:numPr>
        <w:spacing w:before="200" w:after="0" w:line="211" w:lineRule="auto"/>
        <w:rPr>
          <w:rFonts w:ascii="Times New Roman" w:eastAsia="Times New Roman" w:hAnsi="Times New Roman" w:cs="Times New Roman"/>
          <w:b/>
          <w:color w:val="354B60"/>
          <w:sz w:val="36"/>
          <w:szCs w:val="36"/>
        </w:rPr>
      </w:pPr>
      <w:bookmarkStart w:id="10" w:name="_55hoas8naa30" w:colFirst="0" w:colLast="0"/>
      <w:bookmarkEnd w:id="10"/>
      <w:r>
        <w:rPr>
          <w:rFonts w:ascii="Times New Roman" w:eastAsia="Times New Roman" w:hAnsi="Times New Roman" w:cs="Times New Roman"/>
          <w:b/>
          <w:color w:val="354B60"/>
          <w:sz w:val="36"/>
          <w:szCs w:val="36"/>
        </w:rPr>
        <w:t>– Décomposition des Fonctionnalités</w:t>
      </w:r>
    </w:p>
    <w:p w14:paraId="6EAC552D" w14:textId="77777777" w:rsidR="00490E8D" w:rsidRDefault="00490E8D">
      <w:pPr>
        <w:spacing w:after="200"/>
        <w:rPr>
          <w:sz w:val="24"/>
          <w:szCs w:val="24"/>
        </w:rPr>
      </w:pPr>
    </w:p>
    <w:p w14:paraId="644CA17F" w14:textId="77777777" w:rsidR="002F74CC" w:rsidRDefault="002F74CC" w:rsidP="002F74CC">
      <w:pPr>
        <w:numPr>
          <w:ilvl w:val="0"/>
          <w:numId w:val="2"/>
        </w:numPr>
        <w:rPr>
          <w:ins w:id="11" w:author="Marie-Agnes Peraldi" w:date="2020-03-20T15:01:00Z"/>
          <w:sz w:val="24"/>
          <w:szCs w:val="24"/>
        </w:rPr>
      </w:pPr>
      <w:r>
        <w:rPr>
          <w:sz w:val="24"/>
          <w:szCs w:val="24"/>
        </w:rPr>
        <w:t>Pilotage de l’hexapode</w:t>
      </w:r>
      <w:ins w:id="12" w:author="Marie-Agnes Peraldi" w:date="2020-03-20T15:01:00Z">
        <w:r>
          <w:rPr>
            <w:sz w:val="24"/>
            <w:szCs w:val="24"/>
          </w:rPr>
          <w:t xml:space="preserve"> : </w:t>
        </w:r>
      </w:ins>
    </w:p>
    <w:p w14:paraId="6ADC729B" w14:textId="77777777" w:rsidR="002F74CC" w:rsidRDefault="00C7122A">
      <w:pPr>
        <w:rPr>
          <w:ins w:id="13" w:author="Marie-Agnes Peraldi" w:date="2020-03-20T15:01:00Z"/>
          <w:sz w:val="24"/>
          <w:szCs w:val="24"/>
        </w:rPr>
        <w:pPrChange w:id="14" w:author="Marie-Agnes Peraldi" w:date="2020-03-20T15:33:00Z">
          <w:pPr>
            <w:numPr>
              <w:ilvl w:val="1"/>
              <w:numId w:val="2"/>
            </w:numPr>
            <w:ind w:left="1440" w:hanging="360"/>
          </w:pPr>
        </w:pPrChange>
      </w:pPr>
      <w:ins w:id="15" w:author="Marie-Agnes Peraldi" w:date="2020-03-20T15:33:00Z">
        <w:r>
          <w:rPr>
            <w:sz w:val="24"/>
            <w:szCs w:val="24"/>
          </w:rPr>
          <w:t xml:space="preserve">F1 </w:t>
        </w:r>
      </w:ins>
      <w:ins w:id="16" w:author="Marie-Agnes Peraldi" w:date="2020-03-20T15:01:00Z">
        <w:r w:rsidR="002F74CC">
          <w:rPr>
            <w:sz w:val="24"/>
            <w:szCs w:val="24"/>
          </w:rPr>
          <w:t>Pilotage en local par la voix</w:t>
        </w:r>
      </w:ins>
    </w:p>
    <w:p w14:paraId="26258C9C" w14:textId="77777777" w:rsidR="002F74CC" w:rsidRDefault="00C7122A">
      <w:pPr>
        <w:rPr>
          <w:ins w:id="17" w:author="Marie-Agnes Peraldi" w:date="2020-03-20T15:04:00Z"/>
          <w:sz w:val="24"/>
          <w:szCs w:val="24"/>
        </w:rPr>
        <w:pPrChange w:id="18" w:author="Marie-Agnes Peraldi" w:date="2020-03-20T15:33:00Z">
          <w:pPr>
            <w:numPr>
              <w:ilvl w:val="1"/>
              <w:numId w:val="2"/>
            </w:numPr>
            <w:ind w:left="1440" w:hanging="360"/>
          </w:pPr>
        </w:pPrChange>
      </w:pPr>
      <w:ins w:id="19" w:author="Marie-Agnes Peraldi" w:date="2020-03-20T15:33:00Z">
        <w:r>
          <w:rPr>
            <w:sz w:val="24"/>
            <w:szCs w:val="24"/>
          </w:rPr>
          <w:t xml:space="preserve">F2 </w:t>
        </w:r>
      </w:ins>
      <w:ins w:id="20" w:author="Marie-Agnes Peraldi" w:date="2020-03-20T15:01:00Z">
        <w:r w:rsidR="002F74CC">
          <w:rPr>
            <w:sz w:val="24"/>
            <w:szCs w:val="24"/>
          </w:rPr>
          <w:t xml:space="preserve">Pilotage à </w:t>
        </w:r>
      </w:ins>
      <w:ins w:id="21" w:author="Marie-Agnes Peraldi" w:date="2020-03-20T15:02:00Z">
        <w:r w:rsidR="002F74CC">
          <w:rPr>
            <w:sz w:val="24"/>
            <w:szCs w:val="24"/>
          </w:rPr>
          <w:t>distance</w:t>
        </w:r>
      </w:ins>
      <w:ins w:id="22" w:author="Marie-Agnes Peraldi" w:date="2020-03-20T15:01:00Z">
        <w:r w:rsidR="002F74CC">
          <w:rPr>
            <w:sz w:val="24"/>
            <w:szCs w:val="24"/>
          </w:rPr>
          <w:t xml:space="preserve"> via des commandes envoyées par </w:t>
        </w:r>
      </w:ins>
      <w:ins w:id="23" w:author="Marie-Agnes Peraldi" w:date="2020-03-20T15:02:00Z">
        <w:r w:rsidR="002F74CC">
          <w:rPr>
            <w:sz w:val="24"/>
            <w:szCs w:val="24"/>
          </w:rPr>
          <w:t xml:space="preserve">une application web </w:t>
        </w:r>
      </w:ins>
    </w:p>
    <w:p w14:paraId="09901085" w14:textId="77777777" w:rsidR="00C7122A" w:rsidRPr="00C7122A" w:rsidRDefault="00C7122A">
      <w:pPr>
        <w:spacing w:after="200"/>
        <w:rPr>
          <w:ins w:id="24" w:author="Marie-Agnes Peraldi" w:date="2020-03-20T15:32:00Z"/>
          <w:b/>
          <w:rPrChange w:id="25" w:author="Marie-Agnes Peraldi" w:date="2020-03-20T15:33:00Z">
            <w:rPr>
              <w:ins w:id="26" w:author="Marie-Agnes Peraldi" w:date="2020-03-20T15:32:00Z"/>
            </w:rPr>
          </w:rPrChange>
        </w:rPr>
        <w:pPrChange w:id="27" w:author="Marie-Agnes Peraldi" w:date="2020-03-20T15:33:00Z">
          <w:pPr>
            <w:pStyle w:val="Paragraphedeliste"/>
            <w:numPr>
              <w:numId w:val="6"/>
            </w:numPr>
            <w:spacing w:after="200"/>
            <w:ind w:hanging="360"/>
          </w:pPr>
        </w:pPrChange>
      </w:pPr>
      <w:ins w:id="28" w:author="Marie-Agnes Peraldi" w:date="2020-03-20T15:33:00Z">
        <w:r w:rsidRPr="00C7122A">
          <w:rPr>
            <w:sz w:val="24"/>
            <w:szCs w:val="24"/>
            <w:rPrChange w:id="29" w:author="Marie-Agnes Peraldi" w:date="2020-03-20T15:33:00Z">
              <w:rPr/>
            </w:rPrChange>
          </w:rPr>
          <w:t xml:space="preserve">F3 </w:t>
        </w:r>
      </w:ins>
      <w:ins w:id="30" w:author="Marie-Agnes Peraldi" w:date="2020-03-20T15:04:00Z">
        <w:r w:rsidR="002F74CC" w:rsidRPr="00C7122A">
          <w:rPr>
            <w:sz w:val="24"/>
            <w:szCs w:val="24"/>
          </w:rPr>
          <w:t>Log des déplacements de l’hexapode</w:t>
        </w:r>
      </w:ins>
      <w:ins w:id="31" w:author="Marie-Agnes Peraldi" w:date="2020-03-20T15:32:00Z">
        <w:r w:rsidRPr="00C7122A">
          <w:rPr>
            <w:b/>
          </w:rPr>
          <w:t xml:space="preserve"> </w:t>
        </w:r>
      </w:ins>
      <w:ins w:id="32" w:author="Marie-Agnes Peraldi" w:date="2020-03-20T15:33:00Z">
        <w:r>
          <w:rPr>
            <w:b/>
          </w:rPr>
          <w:br/>
        </w:r>
      </w:ins>
      <w:ins w:id="33" w:author="Marie-Agnes Peraldi" w:date="2020-03-20T15:32:00Z">
        <w:r w:rsidRPr="00C7122A">
          <w:rPr>
            <w:sz w:val="24"/>
            <w:szCs w:val="24"/>
            <w:rPrChange w:id="34" w:author="Marie-Agnes Peraldi" w:date="2020-03-20T15:33:00Z">
              <w:rPr/>
            </w:rPrChange>
          </w:rPr>
          <w:t xml:space="preserve">F4 </w:t>
        </w:r>
      </w:ins>
      <w:ins w:id="35" w:author="Marie-Agnes Peraldi" w:date="2020-03-20T15:33:00Z">
        <w:r>
          <w:rPr>
            <w:sz w:val="24"/>
            <w:szCs w:val="24"/>
          </w:rPr>
          <w:t>A</w:t>
        </w:r>
      </w:ins>
      <w:ins w:id="36" w:author="Marie-Agnes Peraldi" w:date="2020-03-20T15:32:00Z">
        <w:r w:rsidRPr="00C7122A">
          <w:rPr>
            <w:sz w:val="24"/>
            <w:szCs w:val="24"/>
            <w:rPrChange w:id="37" w:author="Marie-Agnes Peraldi" w:date="2020-03-20T15:33:00Z">
              <w:rPr/>
            </w:rPrChange>
          </w:rPr>
          <w:t>cc</w:t>
        </w:r>
      </w:ins>
      <w:ins w:id="38" w:author="Marie-Agnes Peraldi" w:date="2020-03-20T15:33:00Z">
        <w:r>
          <w:rPr>
            <w:sz w:val="24"/>
            <w:szCs w:val="24"/>
          </w:rPr>
          <w:t>è</w:t>
        </w:r>
      </w:ins>
      <w:ins w:id="39" w:author="Marie-Agnes Peraldi" w:date="2020-03-20T15:32:00Z">
        <w:r w:rsidRPr="00C7122A">
          <w:rPr>
            <w:sz w:val="24"/>
            <w:szCs w:val="24"/>
            <w:rPrChange w:id="40" w:author="Marie-Agnes Peraldi" w:date="2020-03-20T15:33:00Z">
              <w:rPr/>
            </w:rPrChange>
          </w:rPr>
          <w:t xml:space="preserve">s </w:t>
        </w:r>
      </w:ins>
      <w:ins w:id="41" w:author="Marie-Agnes Peraldi" w:date="2020-03-20T15:33:00Z">
        <w:r>
          <w:rPr>
            <w:sz w:val="24"/>
            <w:szCs w:val="24"/>
          </w:rPr>
          <w:t xml:space="preserve">à </w:t>
        </w:r>
      </w:ins>
      <w:ins w:id="42" w:author="Marie-Agnes Peraldi" w:date="2020-03-20T15:32:00Z">
        <w:r w:rsidRPr="00C7122A">
          <w:rPr>
            <w:sz w:val="24"/>
            <w:szCs w:val="24"/>
            <w:rPrChange w:id="43" w:author="Marie-Agnes Peraldi" w:date="2020-03-20T15:33:00Z">
              <w:rPr/>
            </w:rPrChange>
          </w:rPr>
          <w:t>l’historique</w:t>
        </w:r>
      </w:ins>
      <w:ins w:id="44" w:author="Marie-Agnes Peraldi" w:date="2020-03-20T15:33:00Z">
        <w:r w:rsidRPr="00C7122A">
          <w:rPr>
            <w:sz w:val="24"/>
            <w:szCs w:val="24"/>
            <w:rPrChange w:id="45" w:author="Marie-Agnes Peraldi" w:date="2020-03-20T15:33:00Z">
              <w:rPr/>
            </w:rPrChange>
          </w:rPr>
          <w:t xml:space="preserve"> des déplacements</w:t>
        </w:r>
        <w:r w:rsidRPr="00C7122A">
          <w:rPr>
            <w:b/>
            <w:rPrChange w:id="46" w:author="Marie-Agnes Peraldi" w:date="2020-03-20T15:33:00Z">
              <w:rPr/>
            </w:rPrChange>
          </w:rPr>
          <w:t xml:space="preserve"> </w:t>
        </w:r>
      </w:ins>
      <w:ins w:id="47" w:author="Marie-Agnes Peraldi" w:date="2020-03-20T15:32:00Z">
        <w:r w:rsidRPr="00C7122A">
          <w:rPr>
            <w:b/>
            <w:rPrChange w:id="48" w:author="Marie-Agnes Peraldi" w:date="2020-03-20T15:33:00Z">
              <w:rPr/>
            </w:rPrChange>
          </w:rPr>
          <w:t xml:space="preserve"> </w:t>
        </w:r>
      </w:ins>
    </w:p>
    <w:p w14:paraId="76D67B9B" w14:textId="77777777" w:rsidR="002F74CC" w:rsidRPr="002F74CC" w:rsidRDefault="002F74CC">
      <w:pPr>
        <w:numPr>
          <w:ilvl w:val="0"/>
          <w:numId w:val="2"/>
        </w:numPr>
        <w:rPr>
          <w:ins w:id="49" w:author="Marie-Agnes Peraldi" w:date="2020-03-20T15:04:00Z"/>
          <w:sz w:val="24"/>
          <w:szCs w:val="24"/>
        </w:rPr>
        <w:pPrChange w:id="50" w:author="Marie-Agnes Peraldi" w:date="2020-03-20T15:04:00Z">
          <w:pPr>
            <w:numPr>
              <w:ilvl w:val="1"/>
              <w:numId w:val="2"/>
            </w:numPr>
            <w:ind w:left="1440" w:hanging="360"/>
          </w:pPr>
        </w:pPrChange>
      </w:pPr>
    </w:p>
    <w:p w14:paraId="1D50D97B" w14:textId="77777777" w:rsidR="002F74CC" w:rsidRDefault="002F74CC" w:rsidP="002F74CC">
      <w:pPr>
        <w:numPr>
          <w:ilvl w:val="1"/>
          <w:numId w:val="2"/>
        </w:numPr>
        <w:rPr>
          <w:ins w:id="51" w:author="Marie-Agnes Peraldi" w:date="2020-03-20T15:03:00Z"/>
          <w:sz w:val="24"/>
          <w:szCs w:val="24"/>
        </w:rPr>
      </w:pPr>
    </w:p>
    <w:p w14:paraId="41B3F403" w14:textId="77777777" w:rsidR="00490E8D" w:rsidRPr="002F74CC" w:rsidRDefault="002F74CC">
      <w:pPr>
        <w:numPr>
          <w:ilvl w:val="1"/>
          <w:numId w:val="2"/>
        </w:numPr>
        <w:rPr>
          <w:sz w:val="24"/>
          <w:szCs w:val="24"/>
        </w:rPr>
        <w:pPrChange w:id="52" w:author="Marie-Agnes Peraldi" w:date="2020-03-20T15:01:00Z">
          <w:pPr>
            <w:numPr>
              <w:numId w:val="2"/>
            </w:numPr>
            <w:ind w:left="720" w:hanging="360"/>
          </w:pPr>
        </w:pPrChange>
      </w:pPr>
      <w:del w:id="53" w:author="Marie-Agnes Peraldi" w:date="2020-03-20T15:01:00Z">
        <w:r w:rsidDel="002F74CC">
          <w:rPr>
            <w:sz w:val="24"/>
            <w:szCs w:val="24"/>
          </w:rPr>
          <w:delText> </w:delText>
        </w:r>
      </w:del>
      <w:r w:rsidR="00B10FAE" w:rsidRPr="002F74CC">
        <w:rPr>
          <w:sz w:val="24"/>
          <w:szCs w:val="24"/>
        </w:rPr>
        <w:t xml:space="preserve">Un </w:t>
      </w:r>
      <w:proofErr w:type="gramStart"/>
      <w:r w:rsidR="00B10FAE" w:rsidRPr="002F74CC">
        <w:rPr>
          <w:sz w:val="24"/>
          <w:szCs w:val="24"/>
        </w:rPr>
        <w:t>micro service</w:t>
      </w:r>
      <w:proofErr w:type="gramEnd"/>
      <w:r w:rsidR="00B10FAE" w:rsidRPr="002F74CC">
        <w:rPr>
          <w:sz w:val="24"/>
          <w:szCs w:val="24"/>
        </w:rPr>
        <w:t xml:space="preserve"> web (API) de coordination</w:t>
      </w:r>
    </w:p>
    <w:p w14:paraId="2FA4F700" w14:textId="77777777" w:rsidR="00490E8D" w:rsidRDefault="00B10FAE">
      <w:pPr>
        <w:numPr>
          <w:ilvl w:val="0"/>
          <w:numId w:val="2"/>
        </w:numPr>
        <w:rPr>
          <w:sz w:val="24"/>
          <w:szCs w:val="24"/>
        </w:rPr>
      </w:pPr>
      <w:r>
        <w:rPr>
          <w:sz w:val="24"/>
          <w:szCs w:val="24"/>
        </w:rPr>
        <w:t>Une application web et Mobile pour contrôler l’araignée à distance</w:t>
      </w:r>
    </w:p>
    <w:p w14:paraId="66A481A8" w14:textId="77777777" w:rsidR="00490E8D" w:rsidRDefault="00B10FAE">
      <w:pPr>
        <w:numPr>
          <w:ilvl w:val="0"/>
          <w:numId w:val="2"/>
        </w:numPr>
        <w:rPr>
          <w:sz w:val="24"/>
          <w:szCs w:val="24"/>
        </w:rPr>
      </w:pPr>
      <w:r>
        <w:rPr>
          <w:sz w:val="24"/>
          <w:szCs w:val="24"/>
        </w:rPr>
        <w:t xml:space="preserve">Un serveur </w:t>
      </w:r>
      <w:proofErr w:type="spellStart"/>
      <w:r>
        <w:rPr>
          <w:sz w:val="24"/>
          <w:szCs w:val="24"/>
        </w:rPr>
        <w:t>NodeMCU</w:t>
      </w:r>
      <w:proofErr w:type="spellEnd"/>
      <w:r>
        <w:rPr>
          <w:sz w:val="24"/>
          <w:szCs w:val="24"/>
        </w:rPr>
        <w:t xml:space="preserve"> (qui joue le rôle du broker MQTT)</w:t>
      </w:r>
    </w:p>
    <w:p w14:paraId="500EEEE2" w14:textId="77777777" w:rsidR="00490E8D" w:rsidRDefault="00B10FAE">
      <w:pPr>
        <w:numPr>
          <w:ilvl w:val="0"/>
          <w:numId w:val="2"/>
        </w:numPr>
        <w:rPr>
          <w:sz w:val="24"/>
          <w:szCs w:val="24"/>
        </w:rPr>
      </w:pPr>
      <w:r>
        <w:rPr>
          <w:sz w:val="24"/>
          <w:szCs w:val="24"/>
        </w:rPr>
        <w:t>Une application d’écoute de commandes vocales pour contrôler ensuite l’araignée à distance</w:t>
      </w:r>
    </w:p>
    <w:p w14:paraId="67EF40AC" w14:textId="77777777" w:rsidR="00490E8D" w:rsidRDefault="00B10FAE">
      <w:pPr>
        <w:numPr>
          <w:ilvl w:val="0"/>
          <w:numId w:val="2"/>
        </w:numPr>
        <w:spacing w:after="200"/>
        <w:rPr>
          <w:sz w:val="24"/>
          <w:szCs w:val="24"/>
        </w:rPr>
      </w:pPr>
      <w:r>
        <w:rPr>
          <w:sz w:val="24"/>
          <w:szCs w:val="24"/>
        </w:rPr>
        <w:t>Configuration de l’araignée (Arduino)</w:t>
      </w:r>
    </w:p>
    <w:p w14:paraId="6090E7E4" w14:textId="77777777" w:rsidR="005A0021" w:rsidRDefault="00B10FAE" w:rsidP="005A0021">
      <w:pPr>
        <w:pStyle w:val="Titre2"/>
        <w:keepNext w:val="0"/>
        <w:keepLines w:val="0"/>
        <w:numPr>
          <w:ilvl w:val="0"/>
          <w:numId w:val="5"/>
        </w:numPr>
        <w:spacing w:before="200" w:after="0" w:line="211" w:lineRule="auto"/>
        <w:rPr>
          <w:ins w:id="54" w:author="Marie-Agnes Peraldi" w:date="2020-03-20T15:49:00Z"/>
          <w:rFonts w:ascii="Times New Roman" w:eastAsia="Times New Roman" w:hAnsi="Times New Roman" w:cs="Times New Roman"/>
          <w:b/>
          <w:color w:val="354B60"/>
          <w:sz w:val="36"/>
          <w:szCs w:val="36"/>
        </w:rPr>
        <w:pPrChange w:id="55" w:author="Marie-Agnes Peraldi" w:date="2020-03-20T15:49:00Z">
          <w:pPr>
            <w:pStyle w:val="Titre2"/>
            <w:keepNext w:val="0"/>
            <w:keepLines w:val="0"/>
            <w:spacing w:before="200" w:after="0" w:line="211" w:lineRule="auto"/>
          </w:pPr>
        </w:pPrChange>
      </w:pPr>
      <w:bookmarkStart w:id="56" w:name="_d8toisirvv3g" w:colFirst="0" w:colLast="0"/>
      <w:bookmarkEnd w:id="56"/>
      <w:del w:id="57" w:author="Marie-Agnes Peraldi" w:date="2020-03-20T15:49:00Z">
        <w:r w:rsidDel="005A0021">
          <w:rPr>
            <w:rFonts w:ascii="Times New Roman" w:eastAsia="Times New Roman" w:hAnsi="Times New Roman" w:cs="Times New Roman"/>
            <w:b/>
            <w:color w:val="354B60"/>
            <w:sz w:val="36"/>
            <w:szCs w:val="36"/>
          </w:rPr>
          <w:delText xml:space="preserve">3 </w:delText>
        </w:r>
      </w:del>
      <w:r>
        <w:rPr>
          <w:rFonts w:ascii="Times New Roman" w:eastAsia="Times New Roman" w:hAnsi="Times New Roman" w:cs="Times New Roman"/>
          <w:b/>
          <w:color w:val="354B60"/>
          <w:sz w:val="36"/>
          <w:szCs w:val="36"/>
        </w:rPr>
        <w:t>– Schéma d’architecture</w:t>
      </w:r>
    </w:p>
    <w:p w14:paraId="321CF4C3" w14:textId="77777777" w:rsidR="005A0021" w:rsidRPr="005A0021" w:rsidRDefault="005A0021" w:rsidP="005A0021">
      <w:pPr>
        <w:pStyle w:val="Titre2"/>
        <w:keepNext w:val="0"/>
        <w:keepLines w:val="0"/>
        <w:spacing w:before="200" w:after="0" w:line="211" w:lineRule="auto"/>
        <w:ind w:left="360"/>
        <w:rPr>
          <w:ins w:id="58" w:author="Marie-Agnes Peraldi" w:date="2020-03-20T15:49:00Z"/>
          <w:i/>
          <w:iCs/>
          <w:sz w:val="24"/>
          <w:szCs w:val="24"/>
          <w:rPrChange w:id="59" w:author="Marie-Agnes Peraldi" w:date="2020-03-20T15:49:00Z">
            <w:rPr>
              <w:ins w:id="60" w:author="Marie-Agnes Peraldi" w:date="2020-03-20T15:49:00Z"/>
              <w:rFonts w:ascii="Times New Roman" w:eastAsia="Times New Roman" w:hAnsi="Times New Roman" w:cs="Times New Roman"/>
              <w:b/>
              <w:color w:val="354B60"/>
              <w:sz w:val="36"/>
              <w:szCs w:val="36"/>
            </w:rPr>
          </w:rPrChange>
        </w:rPr>
        <w:pPrChange w:id="61" w:author="Marie-Agnes Peraldi" w:date="2020-03-20T15:49:00Z">
          <w:pPr>
            <w:pStyle w:val="Titre2"/>
            <w:keepNext w:val="0"/>
            <w:keepLines w:val="0"/>
            <w:numPr>
              <w:numId w:val="5"/>
            </w:numPr>
            <w:spacing w:before="200" w:after="0" w:line="211" w:lineRule="auto"/>
            <w:ind w:left="720" w:hanging="360"/>
          </w:pPr>
        </w:pPrChange>
      </w:pPr>
      <w:ins w:id="62" w:author="Marie-Agnes Peraldi" w:date="2020-03-20T15:49:00Z">
        <w:r w:rsidRPr="005A0021">
          <w:rPr>
            <w:i/>
            <w:iCs/>
            <w:sz w:val="24"/>
            <w:szCs w:val="24"/>
            <w:rPrChange w:id="63" w:author="Marie-Agnes Peraldi" w:date="2020-03-20T15:49:00Z">
              <w:rPr>
                <w:rFonts w:ascii="Times New Roman" w:eastAsia="Times New Roman" w:hAnsi="Times New Roman" w:cs="Times New Roman"/>
                <w:b/>
                <w:color w:val="354B60"/>
                <w:sz w:val="36"/>
                <w:szCs w:val="36"/>
              </w:rPr>
            </w:rPrChange>
          </w:rPr>
          <w:t xml:space="preserve">A revoir en </w:t>
        </w:r>
        <w:proofErr w:type="spellStart"/>
        <w:r w:rsidRPr="005A0021">
          <w:rPr>
            <w:i/>
            <w:iCs/>
            <w:sz w:val="24"/>
            <w:szCs w:val="24"/>
            <w:rPrChange w:id="64" w:author="Marie-Agnes Peraldi" w:date="2020-03-20T15:49:00Z">
              <w:rPr>
                <w:rFonts w:ascii="Times New Roman" w:eastAsia="Times New Roman" w:hAnsi="Times New Roman" w:cs="Times New Roman"/>
                <w:b/>
                <w:color w:val="354B60"/>
                <w:sz w:val="36"/>
                <w:szCs w:val="36"/>
              </w:rPr>
            </w:rPrChange>
          </w:rPr>
          <w:t>sáparant</w:t>
        </w:r>
        <w:proofErr w:type="spellEnd"/>
        <w:r w:rsidRPr="005A0021">
          <w:rPr>
            <w:i/>
            <w:iCs/>
            <w:sz w:val="24"/>
            <w:szCs w:val="24"/>
            <w:rPrChange w:id="65" w:author="Marie-Agnes Peraldi" w:date="2020-03-20T15:49:00Z">
              <w:rPr>
                <w:rFonts w:ascii="Times New Roman" w:eastAsia="Times New Roman" w:hAnsi="Times New Roman" w:cs="Times New Roman"/>
                <w:b/>
                <w:color w:val="354B60"/>
                <w:sz w:val="36"/>
                <w:szCs w:val="36"/>
              </w:rPr>
            </w:rPrChange>
          </w:rPr>
          <w:t xml:space="preserve"> matériel et </w:t>
        </w:r>
        <w:proofErr w:type="spellStart"/>
        <w:r w:rsidRPr="005A0021">
          <w:rPr>
            <w:i/>
            <w:iCs/>
            <w:sz w:val="24"/>
            <w:szCs w:val="24"/>
            <w:rPrChange w:id="66" w:author="Marie-Agnes Peraldi" w:date="2020-03-20T15:49:00Z">
              <w:rPr>
                <w:rFonts w:ascii="Times New Roman" w:eastAsia="Times New Roman" w:hAnsi="Times New Roman" w:cs="Times New Roman"/>
                <w:b/>
                <w:color w:val="354B60"/>
                <w:sz w:val="36"/>
                <w:szCs w:val="36"/>
              </w:rPr>
            </w:rPrChange>
          </w:rPr>
          <w:t>logcel</w:t>
        </w:r>
        <w:proofErr w:type="spellEnd"/>
        <w:r w:rsidRPr="005A0021">
          <w:rPr>
            <w:i/>
            <w:iCs/>
            <w:sz w:val="24"/>
            <w:szCs w:val="24"/>
            <w:rPrChange w:id="67" w:author="Marie-Agnes Peraldi" w:date="2020-03-20T15:49:00Z">
              <w:rPr>
                <w:rFonts w:ascii="Times New Roman" w:eastAsia="Times New Roman" w:hAnsi="Times New Roman" w:cs="Times New Roman"/>
                <w:b/>
                <w:color w:val="354B60"/>
                <w:sz w:val="36"/>
                <w:szCs w:val="36"/>
              </w:rPr>
            </w:rPrChange>
          </w:rPr>
          <w:t xml:space="preserve"> </w:t>
        </w:r>
      </w:ins>
    </w:p>
    <w:p w14:paraId="1BE6BC00" w14:textId="77777777" w:rsidR="00490E8D" w:rsidRDefault="0059092C" w:rsidP="005A0021">
      <w:pPr>
        <w:pStyle w:val="Titre2"/>
        <w:keepNext w:val="0"/>
        <w:keepLines w:val="0"/>
        <w:numPr>
          <w:ilvl w:val="0"/>
          <w:numId w:val="5"/>
        </w:numPr>
        <w:spacing w:before="200" w:after="0" w:line="211" w:lineRule="auto"/>
        <w:pPrChange w:id="68" w:author="Marie-Agnes Peraldi" w:date="2020-03-20T15:49:00Z">
          <w:pPr>
            <w:pStyle w:val="Titre2"/>
            <w:keepNext w:val="0"/>
            <w:keepLines w:val="0"/>
            <w:spacing w:before="200" w:after="0" w:line="211" w:lineRule="auto"/>
          </w:pPr>
        </w:pPrChange>
      </w:pPr>
      <w:r>
        <w:rPr>
          <w:noProof/>
          <w:sz w:val="48"/>
          <w:szCs w:val="48"/>
        </w:rPr>
        <w:lastRenderedPageBreak/>
        <w:drawing>
          <wp:inline distT="0" distB="0" distL="0" distR="0" wp14:anchorId="71A3A7F4" wp14:editId="2E6F3999">
            <wp:extent cx="3561916" cy="3437254"/>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MG.PNG"/>
                    <pic:cNvPicPr/>
                  </pic:nvPicPr>
                  <pic:blipFill>
                    <a:blip r:embed="rId7">
                      <a:extLst>
                        <a:ext uri="{28A0092B-C50C-407E-A947-70E740481C1C}">
                          <a14:useLocalDpi xmlns:a14="http://schemas.microsoft.com/office/drawing/2010/main" val="0"/>
                        </a:ext>
                      </a:extLst>
                    </a:blip>
                    <a:stretch>
                      <a:fillRect/>
                    </a:stretch>
                  </pic:blipFill>
                  <pic:spPr>
                    <a:xfrm>
                      <a:off x="0" y="0"/>
                      <a:ext cx="3687157" cy="3558111"/>
                    </a:xfrm>
                    <a:prstGeom prst="rect">
                      <a:avLst/>
                    </a:prstGeom>
                  </pic:spPr>
                </pic:pic>
              </a:graphicData>
            </a:graphic>
          </wp:inline>
        </w:drawing>
      </w:r>
    </w:p>
    <w:p w14:paraId="7DC719B2" w14:textId="77777777" w:rsidR="00490E8D" w:rsidRDefault="00490E8D">
      <w:pPr>
        <w:spacing w:after="200"/>
        <w:ind w:left="720"/>
        <w:rPr>
          <w:sz w:val="48"/>
          <w:szCs w:val="48"/>
        </w:rPr>
      </w:pPr>
    </w:p>
    <w:p w14:paraId="5A31CFBA" w14:textId="77777777" w:rsidR="00490E8D" w:rsidRDefault="00B10FAE">
      <w:pPr>
        <w:pStyle w:val="Titre2"/>
        <w:keepNext w:val="0"/>
        <w:keepLines w:val="0"/>
        <w:spacing w:before="200" w:after="0" w:line="211" w:lineRule="auto"/>
        <w:rPr>
          <w:rFonts w:ascii="Times New Roman" w:eastAsia="Times New Roman" w:hAnsi="Times New Roman" w:cs="Times New Roman"/>
          <w:b/>
          <w:color w:val="354B60"/>
          <w:sz w:val="36"/>
          <w:szCs w:val="36"/>
        </w:rPr>
      </w:pPr>
      <w:bookmarkStart w:id="69" w:name="_9diqirfnpts8" w:colFirst="0" w:colLast="0"/>
      <w:bookmarkEnd w:id="69"/>
      <w:r>
        <w:rPr>
          <w:rFonts w:ascii="Times New Roman" w:eastAsia="Times New Roman" w:hAnsi="Times New Roman" w:cs="Times New Roman"/>
          <w:b/>
          <w:color w:val="354B60"/>
          <w:sz w:val="36"/>
          <w:szCs w:val="36"/>
        </w:rPr>
        <w:t>4</w:t>
      </w:r>
      <w:commentRangeStart w:id="70"/>
      <w:r>
        <w:rPr>
          <w:rFonts w:ascii="Times New Roman" w:eastAsia="Times New Roman" w:hAnsi="Times New Roman" w:cs="Times New Roman"/>
          <w:b/>
          <w:color w:val="354B60"/>
          <w:sz w:val="36"/>
          <w:szCs w:val="36"/>
        </w:rPr>
        <w:t xml:space="preserve"> - Scénarios / Acteurs / Rôles</w:t>
      </w:r>
      <w:commentRangeEnd w:id="70"/>
      <w:r w:rsidR="005A0021">
        <w:rPr>
          <w:rStyle w:val="Marquedecommentaire"/>
        </w:rPr>
        <w:commentReference w:id="70"/>
      </w:r>
    </w:p>
    <w:p w14:paraId="43FAFB65" w14:textId="77777777" w:rsidR="00490E8D" w:rsidRPr="005A0021" w:rsidRDefault="005A0021">
      <w:pPr>
        <w:rPr>
          <w:i/>
          <w:iCs/>
          <w:rPrChange w:id="71" w:author="Marie-Agnes Peraldi" w:date="2020-03-20T15:51:00Z">
            <w:rPr/>
          </w:rPrChange>
        </w:rPr>
      </w:pPr>
      <w:ins w:id="72" w:author="Marie-Agnes Peraldi" w:date="2020-03-20T15:50:00Z">
        <w:r w:rsidRPr="005A0021">
          <w:rPr>
            <w:i/>
            <w:iCs/>
            <w:rPrChange w:id="73" w:author="Marie-Agnes Peraldi" w:date="2020-03-20T15:51:00Z">
              <w:rPr/>
            </w:rPrChange>
          </w:rPr>
          <w:t xml:space="preserve">Décrire les 4 fonctionnalités </w:t>
        </w:r>
      </w:ins>
    </w:p>
    <w:p w14:paraId="0E8B2FF4" w14:textId="77777777" w:rsidR="00490E8D" w:rsidRDefault="00B10FAE">
      <w:pPr>
        <w:rPr>
          <w:b/>
          <w:color w:val="FF0000"/>
          <w:sz w:val="28"/>
          <w:szCs w:val="28"/>
        </w:rPr>
      </w:pPr>
      <w:r>
        <w:rPr>
          <w:b/>
          <w:color w:val="FF0000"/>
          <w:sz w:val="28"/>
          <w:szCs w:val="28"/>
        </w:rPr>
        <w:t>Scénarios :</w:t>
      </w:r>
    </w:p>
    <w:p w14:paraId="0CBB6A74" w14:textId="77777777" w:rsidR="00490E8D" w:rsidRDefault="00B10FAE">
      <w:r>
        <w:t xml:space="preserve"> </w:t>
      </w:r>
    </w:p>
    <w:p w14:paraId="0CEF8A35" w14:textId="77777777" w:rsidR="00490E8D" w:rsidRDefault="00C7122A">
      <w:pPr>
        <w:spacing w:after="200"/>
        <w:ind w:left="720"/>
        <w:rPr>
          <w:b/>
        </w:rPr>
      </w:pPr>
      <w:ins w:id="74" w:author="Marie-Agnes Peraldi" w:date="2020-03-20T15:29:00Z">
        <w:r>
          <w:rPr>
            <w:b/>
          </w:rPr>
          <w:t xml:space="preserve">F1 : décrire comment ce se passe </w:t>
        </w:r>
      </w:ins>
    </w:p>
    <w:p w14:paraId="5C95D138" w14:textId="77777777" w:rsidR="00490E8D" w:rsidRDefault="00B10FAE">
      <w:pPr>
        <w:numPr>
          <w:ilvl w:val="0"/>
          <w:numId w:val="3"/>
        </w:numPr>
        <w:spacing w:after="200"/>
        <w:rPr>
          <w:b/>
        </w:rPr>
      </w:pPr>
      <w:proofErr w:type="spellStart"/>
      <w:r>
        <w:rPr>
          <w:b/>
        </w:rPr>
        <w:t>ReSpeaker</w:t>
      </w:r>
      <w:proofErr w:type="spellEnd"/>
      <w:r>
        <w:rPr>
          <w:b/>
        </w:rPr>
        <w:t xml:space="preserve"> : Les commandes vocales sont traitées sur la </w:t>
      </w:r>
      <w:proofErr w:type="spellStart"/>
      <w:r>
        <w:rPr>
          <w:b/>
        </w:rPr>
        <w:t>raspberry</w:t>
      </w:r>
      <w:proofErr w:type="spellEnd"/>
      <w:r>
        <w:rPr>
          <w:b/>
        </w:rPr>
        <w:t xml:space="preserve">. Le </w:t>
      </w:r>
      <w:proofErr w:type="spellStart"/>
      <w:r>
        <w:rPr>
          <w:b/>
        </w:rPr>
        <w:t>deamon</w:t>
      </w:r>
      <w:proofErr w:type="spellEnd"/>
      <w:r>
        <w:rPr>
          <w:b/>
        </w:rPr>
        <w:t xml:space="preserve"> python convertit les commandes en ordres à envoyer à l’</w:t>
      </w:r>
      <w:proofErr w:type="spellStart"/>
      <w:r>
        <w:rPr>
          <w:b/>
        </w:rPr>
        <w:t>hexapod</w:t>
      </w:r>
      <w:proofErr w:type="spellEnd"/>
      <w:ins w:id="75" w:author="Marie-Agnes Peraldi" w:date="2020-03-20T15:25:00Z">
        <w:r w:rsidR="00C7122A">
          <w:rPr>
            <w:b/>
          </w:rPr>
          <w:t> :</w:t>
        </w:r>
      </w:ins>
      <w:del w:id="76" w:author="Marie-Agnes Peraldi" w:date="2020-03-20T15:25:00Z">
        <w:r w:rsidDel="00C7122A">
          <w:rPr>
            <w:b/>
          </w:rPr>
          <w:delText>,</w:delText>
        </w:r>
      </w:del>
      <w:r>
        <w:rPr>
          <w:b/>
        </w:rPr>
        <w:t xml:space="preserve"> il </w:t>
      </w:r>
      <w:proofErr w:type="spellStart"/>
      <w:r>
        <w:rPr>
          <w:b/>
        </w:rPr>
        <w:t>géné</w:t>
      </w:r>
      <w:del w:id="77" w:author="Marie-Agnes Peraldi" w:date="2020-03-20T15:25:00Z">
        <w:r w:rsidDel="00C7122A">
          <w:rPr>
            <w:b/>
          </w:rPr>
          <w:delText>rè</w:delText>
        </w:r>
      </w:del>
      <w:r>
        <w:rPr>
          <w:b/>
        </w:rPr>
        <w:t>re</w:t>
      </w:r>
      <w:proofErr w:type="spellEnd"/>
      <w:r>
        <w:rPr>
          <w:b/>
        </w:rPr>
        <w:t xml:space="preserve"> une requête http </w:t>
      </w:r>
      <w:r w:rsidRPr="00C7122A">
        <w:rPr>
          <w:b/>
          <w:highlight w:val="yellow"/>
          <w:rPrChange w:id="78" w:author="Marie-Agnes Peraldi" w:date="2020-03-20T15:26:00Z">
            <w:rPr>
              <w:b/>
            </w:rPr>
          </w:rPrChange>
        </w:rPr>
        <w:t xml:space="preserve">pour le </w:t>
      </w:r>
      <w:proofErr w:type="spellStart"/>
      <w:r w:rsidRPr="00C7122A">
        <w:rPr>
          <w:b/>
          <w:highlight w:val="yellow"/>
          <w:rPrChange w:id="79" w:author="Marie-Agnes Peraldi" w:date="2020-03-20T15:26:00Z">
            <w:rPr>
              <w:b/>
            </w:rPr>
          </w:rPrChange>
        </w:rPr>
        <w:t>NodeMCU</w:t>
      </w:r>
      <w:proofErr w:type="spellEnd"/>
      <w:r>
        <w:rPr>
          <w:b/>
        </w:rPr>
        <w:t xml:space="preserve"> qui va ensuite over </w:t>
      </w:r>
      <w:proofErr w:type="spellStart"/>
      <w:r>
        <w:rPr>
          <w:b/>
        </w:rPr>
        <w:t>WiFi</w:t>
      </w:r>
      <w:proofErr w:type="spellEnd"/>
      <w:r>
        <w:rPr>
          <w:b/>
        </w:rPr>
        <w:t xml:space="preserve"> envoyer l’ordre traité (en fonction du besoin) au module esp8266 de l’</w:t>
      </w:r>
      <w:proofErr w:type="spellStart"/>
      <w:r>
        <w:rPr>
          <w:b/>
        </w:rPr>
        <w:t>hexapod</w:t>
      </w:r>
      <w:proofErr w:type="spellEnd"/>
      <w:r>
        <w:rPr>
          <w:b/>
        </w:rPr>
        <w:t>.</w:t>
      </w:r>
    </w:p>
    <w:p w14:paraId="7A88337F" w14:textId="77777777" w:rsidR="00490E8D" w:rsidRDefault="00C7122A">
      <w:pPr>
        <w:spacing w:after="200"/>
        <w:rPr>
          <w:ins w:id="80" w:author="Marie-Agnes Peraldi" w:date="2020-03-20T15:30:00Z"/>
        </w:rPr>
      </w:pPr>
      <w:ins w:id="81" w:author="Marie-Agnes Peraldi" w:date="2020-03-20T15:30:00Z">
        <w:r>
          <w:t xml:space="preserve"> F2 pilotage `s distance </w:t>
        </w:r>
      </w:ins>
    </w:p>
    <w:p w14:paraId="562C8D64" w14:textId="77777777" w:rsidR="00C7122A" w:rsidRDefault="00C7122A">
      <w:pPr>
        <w:spacing w:after="200"/>
      </w:pPr>
      <w:ins w:id="82" w:author="Marie-Agnes Peraldi" w:date="2020-03-20T15:30:00Z">
        <w:r>
          <w:t xml:space="preserve"> On entre une commande </w:t>
        </w:r>
      </w:ins>
      <w:ins w:id="83" w:author="Marie-Agnes Peraldi" w:date="2020-03-20T15:31:00Z">
        <w:r>
          <w:t xml:space="preserve">sur panneau </w:t>
        </w:r>
      </w:ins>
    </w:p>
    <w:p w14:paraId="063911B8" w14:textId="77777777" w:rsidR="00490E8D" w:rsidRDefault="00B10FAE">
      <w:pPr>
        <w:numPr>
          <w:ilvl w:val="0"/>
          <w:numId w:val="1"/>
        </w:numPr>
        <w:spacing w:after="200"/>
        <w:rPr>
          <w:ins w:id="84" w:author="Marie-Agnes Peraldi" w:date="2020-03-20T15:31:00Z"/>
          <w:b/>
        </w:rPr>
      </w:pPr>
      <w:r>
        <w:rPr>
          <w:b/>
        </w:rPr>
        <w:t xml:space="preserve">End </w:t>
      </w:r>
      <w:proofErr w:type="spellStart"/>
      <w:r>
        <w:rPr>
          <w:b/>
        </w:rPr>
        <w:t>devices</w:t>
      </w:r>
      <w:proofErr w:type="spellEnd"/>
      <w:r>
        <w:rPr>
          <w:b/>
        </w:rPr>
        <w:t xml:space="preserve"> : L’application mobile va envoyer des commandes d’ordres pour l’araignée en passant par l’API du serveur web. </w:t>
      </w:r>
      <w:proofErr w:type="spellStart"/>
      <w:r>
        <w:rPr>
          <w:b/>
        </w:rPr>
        <w:t>Celui ci</w:t>
      </w:r>
      <w:proofErr w:type="spellEnd"/>
      <w:r>
        <w:rPr>
          <w:b/>
        </w:rPr>
        <w:t xml:space="preserve"> communiquera directement avec le </w:t>
      </w:r>
      <w:proofErr w:type="spellStart"/>
      <w:r>
        <w:rPr>
          <w:b/>
        </w:rPr>
        <w:t>NodeMCU</w:t>
      </w:r>
      <w:proofErr w:type="spellEnd"/>
      <w:r>
        <w:rPr>
          <w:b/>
        </w:rPr>
        <w:t xml:space="preserve"> en </w:t>
      </w:r>
      <w:proofErr w:type="spellStart"/>
      <w:proofErr w:type="gramStart"/>
      <w:r>
        <w:rPr>
          <w:b/>
        </w:rPr>
        <w:t>http.Ensuite</w:t>
      </w:r>
      <w:proofErr w:type="spellEnd"/>
      <w:proofErr w:type="gramEnd"/>
      <w:r>
        <w:rPr>
          <w:b/>
        </w:rPr>
        <w:t xml:space="preserve">, le </w:t>
      </w:r>
      <w:proofErr w:type="spellStart"/>
      <w:r>
        <w:rPr>
          <w:b/>
        </w:rPr>
        <w:t>NodeMCU</w:t>
      </w:r>
      <w:proofErr w:type="spellEnd"/>
      <w:r>
        <w:rPr>
          <w:b/>
        </w:rPr>
        <w:t xml:space="preserve"> enverra les ordres traités à l’</w:t>
      </w:r>
      <w:proofErr w:type="spellStart"/>
      <w:r>
        <w:rPr>
          <w:b/>
        </w:rPr>
        <w:t>hexapod</w:t>
      </w:r>
      <w:proofErr w:type="spellEnd"/>
      <w:r>
        <w:rPr>
          <w:b/>
        </w:rPr>
        <w:t>.</w:t>
      </w:r>
    </w:p>
    <w:p w14:paraId="566971E5" w14:textId="77777777" w:rsidR="00C7122A" w:rsidRPr="00C7122A" w:rsidRDefault="00C7122A">
      <w:pPr>
        <w:spacing w:after="200"/>
        <w:rPr>
          <w:ins w:id="85" w:author="Marie-Agnes Peraldi" w:date="2020-03-20T15:31:00Z"/>
          <w:rPrChange w:id="86" w:author="Marie-Agnes Peraldi" w:date="2020-03-20T15:35:00Z">
            <w:rPr>
              <w:ins w:id="87" w:author="Marie-Agnes Peraldi" w:date="2020-03-20T15:31:00Z"/>
              <w:b/>
            </w:rPr>
          </w:rPrChange>
        </w:rPr>
        <w:pPrChange w:id="88" w:author="Marie-Agnes Peraldi" w:date="2020-03-20T15:35:00Z">
          <w:pPr>
            <w:numPr>
              <w:numId w:val="1"/>
            </w:numPr>
            <w:spacing w:after="200"/>
            <w:ind w:left="720" w:hanging="360"/>
          </w:pPr>
        </w:pPrChange>
      </w:pPr>
      <w:ins w:id="89" w:author="Marie-Agnes Peraldi" w:date="2020-03-20T15:31:00Z">
        <w:r w:rsidRPr="00C7122A">
          <w:rPr>
            <w:rPrChange w:id="90" w:author="Marie-Agnes Peraldi" w:date="2020-03-20T15:35:00Z">
              <w:rPr>
                <w:b/>
              </w:rPr>
            </w:rPrChange>
          </w:rPr>
          <w:t xml:space="preserve">F3 log des déplacements </w:t>
        </w:r>
      </w:ins>
    </w:p>
    <w:p w14:paraId="264344EC" w14:textId="77777777" w:rsidR="00C7122A" w:rsidRPr="00C7122A" w:rsidRDefault="00C7122A">
      <w:pPr>
        <w:spacing w:after="200"/>
        <w:rPr>
          <w:ins w:id="91" w:author="Marie-Agnes Peraldi" w:date="2020-03-20T15:34:00Z"/>
          <w:rPrChange w:id="92" w:author="Marie-Agnes Peraldi" w:date="2020-03-20T15:35:00Z">
            <w:rPr>
              <w:ins w:id="93" w:author="Marie-Agnes Peraldi" w:date="2020-03-20T15:34:00Z"/>
              <w:b/>
            </w:rPr>
          </w:rPrChange>
        </w:rPr>
        <w:pPrChange w:id="94" w:author="Marie-Agnes Peraldi" w:date="2020-03-20T15:35:00Z">
          <w:pPr>
            <w:pStyle w:val="Paragraphedeliste"/>
            <w:numPr>
              <w:numId w:val="6"/>
            </w:numPr>
            <w:spacing w:after="200"/>
            <w:ind w:hanging="360"/>
          </w:pPr>
        </w:pPrChange>
      </w:pPr>
      <w:ins w:id="95" w:author="Marie-Agnes Peraldi" w:date="2020-03-20T15:32:00Z">
        <w:r w:rsidRPr="00C7122A">
          <w:t xml:space="preserve">F4 </w:t>
        </w:r>
      </w:ins>
      <w:ins w:id="96" w:author="Marie-Agnes Peraldi" w:date="2020-03-20T15:34:00Z">
        <w:r w:rsidRPr="00C7122A">
          <w:rPr>
            <w:rPrChange w:id="97" w:author="Marie-Agnes Peraldi" w:date="2020-03-20T15:35:00Z">
              <w:rPr>
                <w:b/>
              </w:rPr>
            </w:rPrChange>
          </w:rPr>
          <w:t>accès</w:t>
        </w:r>
      </w:ins>
      <w:ins w:id="98" w:author="Marie-Agnes Peraldi" w:date="2020-03-20T15:32:00Z">
        <w:r w:rsidRPr="00C7122A">
          <w:t xml:space="preserve"> </w:t>
        </w:r>
      </w:ins>
      <w:ins w:id="99" w:author="Marie-Agnes Peraldi" w:date="2020-03-20T15:34:00Z">
        <w:r w:rsidRPr="00C7122A">
          <w:rPr>
            <w:rPrChange w:id="100" w:author="Marie-Agnes Peraldi" w:date="2020-03-20T15:35:00Z">
              <w:rPr>
                <w:b/>
              </w:rPr>
            </w:rPrChange>
          </w:rPr>
          <w:t xml:space="preserve">á </w:t>
        </w:r>
      </w:ins>
      <w:ins w:id="101" w:author="Marie-Agnes Peraldi" w:date="2020-03-20T15:32:00Z">
        <w:r w:rsidRPr="00C7122A">
          <w:t xml:space="preserve">l’historique </w:t>
        </w:r>
      </w:ins>
    </w:p>
    <w:p w14:paraId="7DB7C655" w14:textId="77777777" w:rsidR="00C7122A" w:rsidRPr="00C7122A" w:rsidRDefault="00C7122A">
      <w:pPr>
        <w:pStyle w:val="Paragraphedeliste"/>
        <w:spacing w:after="200"/>
        <w:rPr>
          <w:ins w:id="102" w:author="Marie-Agnes Peraldi" w:date="2020-03-20T15:32:00Z"/>
          <w:b/>
          <w:rPrChange w:id="103" w:author="Marie-Agnes Peraldi" w:date="2020-03-20T15:32:00Z">
            <w:rPr>
              <w:ins w:id="104" w:author="Marie-Agnes Peraldi" w:date="2020-03-20T15:32:00Z"/>
            </w:rPr>
          </w:rPrChange>
        </w:rPr>
        <w:pPrChange w:id="105" w:author="Marie-Agnes Peraldi" w:date="2020-03-20T15:34:00Z">
          <w:pPr>
            <w:spacing w:after="200"/>
          </w:pPr>
        </w:pPrChange>
      </w:pPr>
    </w:p>
    <w:p w14:paraId="0E40985A" w14:textId="77777777" w:rsidR="00C7122A" w:rsidRDefault="00C7122A">
      <w:pPr>
        <w:spacing w:after="200"/>
        <w:rPr>
          <w:b/>
        </w:rPr>
        <w:pPrChange w:id="106" w:author="Marie-Agnes Peraldi" w:date="2020-03-20T15:32:00Z">
          <w:pPr>
            <w:numPr>
              <w:numId w:val="1"/>
            </w:numPr>
            <w:spacing w:after="200"/>
            <w:ind w:left="720" w:hanging="360"/>
          </w:pPr>
        </w:pPrChange>
      </w:pPr>
    </w:p>
    <w:p w14:paraId="5F2176B5" w14:textId="77777777" w:rsidR="00490E8D" w:rsidRDefault="00B10FAE">
      <w:pPr>
        <w:spacing w:after="200"/>
        <w:rPr>
          <w:sz w:val="28"/>
          <w:szCs w:val="28"/>
        </w:rPr>
      </w:pPr>
      <w:r>
        <w:rPr>
          <w:b/>
          <w:color w:val="FF0000"/>
          <w:sz w:val="28"/>
          <w:szCs w:val="28"/>
        </w:rPr>
        <w:lastRenderedPageBreak/>
        <w:t>Acteurs :</w:t>
      </w:r>
    </w:p>
    <w:p w14:paraId="21D3D892" w14:textId="77777777" w:rsidR="00490E8D" w:rsidRDefault="00B10FAE">
      <w:pPr>
        <w:spacing w:after="200"/>
        <w:rPr>
          <w:sz w:val="28"/>
          <w:szCs w:val="28"/>
        </w:rPr>
      </w:pPr>
      <w:r>
        <w:rPr>
          <w:sz w:val="28"/>
          <w:szCs w:val="28"/>
        </w:rPr>
        <w:t>Les acteurs sont les personnes amenées à piloter l’</w:t>
      </w:r>
      <w:proofErr w:type="spellStart"/>
      <w:r>
        <w:rPr>
          <w:sz w:val="28"/>
          <w:szCs w:val="28"/>
        </w:rPr>
        <w:t>hexapod</w:t>
      </w:r>
      <w:proofErr w:type="spellEnd"/>
      <w:r>
        <w:rPr>
          <w:sz w:val="28"/>
          <w:szCs w:val="28"/>
        </w:rPr>
        <w:t>...</w:t>
      </w:r>
    </w:p>
    <w:p w14:paraId="57281235" w14:textId="77777777" w:rsidR="00490E8D" w:rsidRDefault="00B10FAE">
      <w:pPr>
        <w:spacing w:after="200"/>
        <w:rPr>
          <w:color w:val="FF0000"/>
          <w:sz w:val="28"/>
          <w:szCs w:val="28"/>
        </w:rPr>
      </w:pPr>
      <w:r>
        <w:rPr>
          <w:b/>
          <w:color w:val="FF0000"/>
          <w:sz w:val="28"/>
          <w:szCs w:val="28"/>
        </w:rPr>
        <w:t>Rôles :</w:t>
      </w:r>
    </w:p>
    <w:p w14:paraId="374F6BCC" w14:textId="77777777" w:rsidR="00490E8D" w:rsidRDefault="00B10FAE">
      <w:pPr>
        <w:spacing w:after="200"/>
        <w:rPr>
          <w:sz w:val="28"/>
          <w:szCs w:val="28"/>
        </w:rPr>
      </w:pPr>
      <w:r>
        <w:rPr>
          <w:sz w:val="28"/>
          <w:szCs w:val="28"/>
        </w:rPr>
        <w:t>Les acteurs seront en mesure de contrôler l’</w:t>
      </w:r>
      <w:proofErr w:type="spellStart"/>
      <w:r>
        <w:rPr>
          <w:sz w:val="28"/>
          <w:szCs w:val="28"/>
        </w:rPr>
        <w:t>hexapod</w:t>
      </w:r>
      <w:proofErr w:type="spellEnd"/>
      <w:r>
        <w:rPr>
          <w:sz w:val="28"/>
          <w:szCs w:val="28"/>
        </w:rPr>
        <w:t xml:space="preserve"> soit par l'intermédiaire d’une application mobile/web soit à la voix, leur rôle sera donc celui d’un pilote de drone...</w:t>
      </w:r>
    </w:p>
    <w:p w14:paraId="7CE74434" w14:textId="77777777" w:rsidR="00490E8D" w:rsidRDefault="00B10FAE">
      <w:pPr>
        <w:pStyle w:val="Titre2"/>
        <w:keepNext w:val="0"/>
        <w:keepLines w:val="0"/>
        <w:spacing w:before="200" w:after="0" w:line="211" w:lineRule="auto"/>
        <w:rPr>
          <w:rFonts w:ascii="Times New Roman" w:eastAsia="Times New Roman" w:hAnsi="Times New Roman" w:cs="Times New Roman"/>
          <w:b/>
          <w:color w:val="354B60"/>
          <w:sz w:val="36"/>
          <w:szCs w:val="36"/>
        </w:rPr>
      </w:pPr>
      <w:bookmarkStart w:id="107" w:name="_7vc2ktz2gb66" w:colFirst="0" w:colLast="0"/>
      <w:bookmarkEnd w:id="107"/>
      <w:r>
        <w:rPr>
          <w:rFonts w:ascii="Times New Roman" w:eastAsia="Times New Roman" w:hAnsi="Times New Roman" w:cs="Times New Roman"/>
          <w:b/>
          <w:color w:val="354B60"/>
          <w:sz w:val="36"/>
          <w:szCs w:val="36"/>
        </w:rPr>
        <w:t>5 – Répartitions du projet</w:t>
      </w:r>
    </w:p>
    <w:p w14:paraId="4F306997" w14:textId="77777777" w:rsidR="00490E8D" w:rsidRDefault="005A0021">
      <w:pPr>
        <w:spacing w:after="200"/>
      </w:pPr>
      <w:ins w:id="108" w:author="Marie-Agnes Peraldi" w:date="2020-03-20T15:51:00Z">
        <w:r>
          <w:t xml:space="preserve">Répartition a préciser dans le temps et qui fait quoi </w:t>
        </w:r>
      </w:ins>
    </w:p>
    <w:p w14:paraId="0F4F9283" w14:textId="77777777" w:rsidR="00490E8D" w:rsidRDefault="00B10FAE">
      <w:pPr>
        <w:numPr>
          <w:ilvl w:val="0"/>
          <w:numId w:val="4"/>
        </w:numPr>
      </w:pPr>
      <w:r>
        <w:rPr>
          <w:b/>
        </w:rPr>
        <w:t>Louis Hervé :</w:t>
      </w:r>
      <w:r>
        <w:t xml:space="preserve"> Serveur </w:t>
      </w:r>
      <w:proofErr w:type="spellStart"/>
      <w:r>
        <w:t>NodeMCU</w:t>
      </w:r>
      <w:proofErr w:type="spellEnd"/>
      <w:r>
        <w:t>, Application d’écoute de commandes vocales</w:t>
      </w:r>
    </w:p>
    <w:p w14:paraId="7AB45818" w14:textId="77777777" w:rsidR="00490E8D" w:rsidRDefault="00B10FAE">
      <w:pPr>
        <w:numPr>
          <w:ilvl w:val="0"/>
          <w:numId w:val="4"/>
        </w:numPr>
      </w:pPr>
      <w:r>
        <w:rPr>
          <w:b/>
        </w:rPr>
        <w:t>Flavien Jalabert :</w:t>
      </w:r>
      <w:r>
        <w:t xml:space="preserve"> Serveur web avec API, Application web et Mobile</w:t>
      </w:r>
    </w:p>
    <w:p w14:paraId="73A48CDF" w14:textId="77777777" w:rsidR="00490E8D" w:rsidRDefault="00B10FAE">
      <w:pPr>
        <w:numPr>
          <w:ilvl w:val="0"/>
          <w:numId w:val="4"/>
        </w:numPr>
      </w:pPr>
      <w:r>
        <w:rPr>
          <w:b/>
        </w:rPr>
        <w:t>Florent Cordier :</w:t>
      </w:r>
      <w:r>
        <w:t xml:space="preserve"> Configuration de l’araignée (Arduino), Application web et Mobile</w:t>
      </w:r>
    </w:p>
    <w:p w14:paraId="0ABD4678" w14:textId="77777777" w:rsidR="00490E8D" w:rsidRDefault="00B10FAE">
      <w:pPr>
        <w:numPr>
          <w:ilvl w:val="0"/>
          <w:numId w:val="4"/>
        </w:numPr>
        <w:spacing w:after="200"/>
      </w:pPr>
      <w:r>
        <w:rPr>
          <w:b/>
        </w:rPr>
        <w:t>Stephane Azoulay :</w:t>
      </w:r>
      <w:r>
        <w:t xml:space="preserve"> Serveur </w:t>
      </w:r>
      <w:proofErr w:type="spellStart"/>
      <w:r>
        <w:t>NodeMCU</w:t>
      </w:r>
      <w:proofErr w:type="spellEnd"/>
      <w:r>
        <w:t xml:space="preserve"> et configuration réseau</w:t>
      </w:r>
    </w:p>
    <w:p w14:paraId="1A451C06" w14:textId="77777777" w:rsidR="00490E8D" w:rsidRDefault="00490E8D">
      <w:pPr>
        <w:spacing w:after="200"/>
        <w:rPr>
          <w:sz w:val="24"/>
          <w:szCs w:val="24"/>
        </w:rPr>
      </w:pPr>
    </w:p>
    <w:p w14:paraId="6850CF05" w14:textId="77777777" w:rsidR="00490E8D" w:rsidRDefault="00B10FAE">
      <w:pPr>
        <w:pStyle w:val="Titre2"/>
        <w:keepNext w:val="0"/>
        <w:keepLines w:val="0"/>
        <w:spacing w:before="200" w:after="0" w:line="211" w:lineRule="auto"/>
        <w:rPr>
          <w:rFonts w:ascii="Times New Roman" w:eastAsia="Times New Roman" w:hAnsi="Times New Roman" w:cs="Times New Roman"/>
          <w:b/>
          <w:color w:val="354B60"/>
          <w:sz w:val="36"/>
          <w:szCs w:val="36"/>
        </w:rPr>
      </w:pPr>
      <w:bookmarkStart w:id="109" w:name="_6yxyoehl4yyx" w:colFirst="0" w:colLast="0"/>
      <w:bookmarkEnd w:id="109"/>
      <w:r>
        <w:rPr>
          <w:rFonts w:ascii="Times New Roman" w:eastAsia="Times New Roman" w:hAnsi="Times New Roman" w:cs="Times New Roman"/>
          <w:b/>
          <w:color w:val="354B60"/>
          <w:sz w:val="36"/>
          <w:szCs w:val="36"/>
        </w:rPr>
        <w:t>6 - Délais de réalisations</w:t>
      </w:r>
    </w:p>
    <w:p w14:paraId="7F22DF89" w14:textId="77777777" w:rsidR="00490E8D" w:rsidRDefault="00490E8D"/>
    <w:p w14:paraId="77E67A1C" w14:textId="77777777" w:rsidR="00490E8D" w:rsidRDefault="005A0021">
      <w:ins w:id="110" w:author="Marie-Agnes Peraldi" w:date="2020-03-20T15:51:00Z">
        <w:r>
          <w:t xml:space="preserve">Planning à réaliser avec les différents livrables et leur date de </w:t>
        </w:r>
        <w:proofErr w:type="spellStart"/>
        <w:r>
          <w:t>livraisson</w:t>
        </w:r>
        <w:proofErr w:type="spellEnd"/>
        <w:r>
          <w:t xml:space="preserve"> </w:t>
        </w:r>
      </w:ins>
      <w:bookmarkStart w:id="111" w:name="_GoBack"/>
      <w:bookmarkEnd w:id="111"/>
    </w:p>
    <w:p w14:paraId="5FE78160" w14:textId="77777777" w:rsidR="00490E8D" w:rsidRDefault="00B10FAE">
      <w:pPr>
        <w:pStyle w:val="Titre2"/>
        <w:keepNext w:val="0"/>
        <w:keepLines w:val="0"/>
        <w:spacing w:before="200" w:after="0" w:line="211" w:lineRule="auto"/>
        <w:rPr>
          <w:rFonts w:ascii="Times New Roman" w:eastAsia="Times New Roman" w:hAnsi="Times New Roman" w:cs="Times New Roman"/>
          <w:b/>
          <w:color w:val="354B60"/>
          <w:sz w:val="36"/>
          <w:szCs w:val="36"/>
        </w:rPr>
      </w:pPr>
      <w:bookmarkStart w:id="112" w:name="_9x3yrbrz9y9x" w:colFirst="0" w:colLast="0"/>
      <w:bookmarkEnd w:id="112"/>
      <w:r>
        <w:rPr>
          <w:rFonts w:ascii="Times New Roman" w:eastAsia="Times New Roman" w:hAnsi="Times New Roman" w:cs="Times New Roman"/>
          <w:b/>
          <w:color w:val="354B60"/>
          <w:sz w:val="36"/>
          <w:szCs w:val="36"/>
        </w:rPr>
        <w:t>7 - Définitions</w:t>
      </w:r>
    </w:p>
    <w:p w14:paraId="4F5B2DCB" w14:textId="77777777" w:rsidR="00490E8D" w:rsidRDefault="00490E8D"/>
    <w:p w14:paraId="77F8B07D" w14:textId="77777777" w:rsidR="00490E8D" w:rsidRDefault="00B10FAE">
      <w:pPr>
        <w:rPr>
          <w:color w:val="293240"/>
          <w:sz w:val="24"/>
          <w:szCs w:val="24"/>
          <w:highlight w:val="white"/>
        </w:rPr>
      </w:pPr>
      <w:proofErr w:type="spellStart"/>
      <w:r>
        <w:rPr>
          <w:sz w:val="24"/>
          <w:szCs w:val="24"/>
          <w:u w:val="single"/>
        </w:rPr>
        <w:t>Respeaker</w:t>
      </w:r>
      <w:proofErr w:type="spellEnd"/>
      <w:r>
        <w:rPr>
          <w:sz w:val="24"/>
          <w:szCs w:val="24"/>
        </w:rPr>
        <w:t xml:space="preserve"> : </w:t>
      </w:r>
      <w:r>
        <w:rPr>
          <w:color w:val="293240"/>
          <w:sz w:val="24"/>
          <w:szCs w:val="24"/>
          <w:highlight w:val="white"/>
        </w:rPr>
        <w:t>Est une carte d'extension à quadruple microphone pour Raspberry Pi conçue pour les applications IA et voix. Cela signifie que vous pouvez créer un produit vocal plus puissant et plus flexible qui intègre le service Amazon Alexa Voice, l'Assistant Google, etc.</w:t>
      </w:r>
    </w:p>
    <w:p w14:paraId="1A97B342" w14:textId="77777777" w:rsidR="00490E8D" w:rsidRDefault="00490E8D">
      <w:pPr>
        <w:rPr>
          <w:color w:val="293240"/>
          <w:sz w:val="24"/>
          <w:szCs w:val="24"/>
          <w:highlight w:val="white"/>
        </w:rPr>
      </w:pPr>
    </w:p>
    <w:p w14:paraId="48C4AA97" w14:textId="77777777" w:rsidR="00490E8D" w:rsidRDefault="00B10FAE">
      <w:pPr>
        <w:rPr>
          <w:sz w:val="24"/>
          <w:szCs w:val="24"/>
          <w:highlight w:val="white"/>
        </w:rPr>
      </w:pPr>
      <w:proofErr w:type="spellStart"/>
      <w:r>
        <w:rPr>
          <w:color w:val="293240"/>
          <w:sz w:val="24"/>
          <w:szCs w:val="24"/>
          <w:highlight w:val="white"/>
          <w:u w:val="single"/>
        </w:rPr>
        <w:t>NodeMCU</w:t>
      </w:r>
      <w:proofErr w:type="spellEnd"/>
      <w:r>
        <w:rPr>
          <w:color w:val="293240"/>
          <w:sz w:val="24"/>
          <w:szCs w:val="24"/>
          <w:highlight w:val="white"/>
        </w:rPr>
        <w:t xml:space="preserve"> : </w:t>
      </w:r>
      <w:proofErr w:type="spellStart"/>
      <w:r>
        <w:rPr>
          <w:b/>
          <w:sz w:val="24"/>
          <w:szCs w:val="24"/>
          <w:highlight w:val="white"/>
        </w:rPr>
        <w:t>NodeMCU</w:t>
      </w:r>
      <w:proofErr w:type="spellEnd"/>
      <w:r>
        <w:rPr>
          <w:sz w:val="24"/>
          <w:szCs w:val="24"/>
          <w:highlight w:val="white"/>
        </w:rPr>
        <w:t xml:space="preserve"> est une plate-forme open source </w:t>
      </w:r>
      <w:hyperlink r:id="rId11">
        <w:r>
          <w:rPr>
            <w:sz w:val="24"/>
            <w:szCs w:val="24"/>
            <w:highlight w:val="white"/>
          </w:rPr>
          <w:t>IoT</w:t>
        </w:r>
      </w:hyperlink>
      <w:r>
        <w:rPr>
          <w:sz w:val="24"/>
          <w:szCs w:val="24"/>
          <w:highlight w:val="white"/>
        </w:rPr>
        <w:t xml:space="preserve">, matérielle et logicielle, basée sur un </w:t>
      </w:r>
      <w:hyperlink r:id="rId12">
        <w:proofErr w:type="spellStart"/>
        <w:r>
          <w:rPr>
            <w:sz w:val="24"/>
            <w:szCs w:val="24"/>
            <w:highlight w:val="white"/>
          </w:rPr>
          <w:t>SoC</w:t>
        </w:r>
        <w:proofErr w:type="spellEnd"/>
      </w:hyperlink>
      <w:r>
        <w:rPr>
          <w:sz w:val="24"/>
          <w:szCs w:val="24"/>
          <w:highlight w:val="white"/>
        </w:rPr>
        <w:t xml:space="preserve"> </w:t>
      </w:r>
      <w:hyperlink r:id="rId13">
        <w:r>
          <w:rPr>
            <w:sz w:val="24"/>
            <w:szCs w:val="24"/>
            <w:highlight w:val="white"/>
          </w:rPr>
          <w:t>Wifi</w:t>
        </w:r>
      </w:hyperlink>
      <w:r>
        <w:rPr>
          <w:sz w:val="24"/>
          <w:szCs w:val="24"/>
          <w:highlight w:val="white"/>
        </w:rPr>
        <w:t xml:space="preserve"> </w:t>
      </w:r>
      <w:hyperlink r:id="rId14">
        <w:r>
          <w:rPr>
            <w:sz w:val="24"/>
            <w:szCs w:val="24"/>
            <w:highlight w:val="white"/>
          </w:rPr>
          <w:t>ESP8266</w:t>
        </w:r>
      </w:hyperlink>
      <w:r>
        <w:rPr>
          <w:sz w:val="24"/>
          <w:szCs w:val="24"/>
          <w:highlight w:val="white"/>
        </w:rPr>
        <w:t xml:space="preserve"> ESP-12 fabriqué par </w:t>
      </w:r>
      <w:hyperlink r:id="rId15">
        <w:proofErr w:type="spellStart"/>
        <w:r>
          <w:rPr>
            <w:sz w:val="24"/>
            <w:szCs w:val="24"/>
            <w:highlight w:val="white"/>
          </w:rPr>
          <w:t>Espressif</w:t>
        </w:r>
        <w:proofErr w:type="spellEnd"/>
        <w:r>
          <w:rPr>
            <w:sz w:val="24"/>
            <w:szCs w:val="24"/>
            <w:highlight w:val="white"/>
          </w:rPr>
          <w:t xml:space="preserve"> </w:t>
        </w:r>
        <w:proofErr w:type="spellStart"/>
        <w:r>
          <w:rPr>
            <w:sz w:val="24"/>
            <w:szCs w:val="24"/>
            <w:highlight w:val="white"/>
          </w:rPr>
          <w:t>Systems</w:t>
        </w:r>
        <w:proofErr w:type="spellEnd"/>
      </w:hyperlink>
      <w:r>
        <w:rPr>
          <w:sz w:val="24"/>
          <w:szCs w:val="24"/>
          <w:highlight w:val="white"/>
        </w:rPr>
        <w:t xml:space="preserve"> </w:t>
      </w:r>
      <w:hyperlink r:id="rId16">
        <w:r>
          <w:rPr>
            <w:b/>
            <w:sz w:val="24"/>
            <w:szCs w:val="24"/>
            <w:highlight w:val="white"/>
          </w:rPr>
          <w:t>(ca)</w:t>
        </w:r>
      </w:hyperlink>
      <w:r>
        <w:rPr>
          <w:sz w:val="24"/>
          <w:szCs w:val="24"/>
          <w:highlight w:val="white"/>
        </w:rPr>
        <w:t xml:space="preserve">. Le terme « </w:t>
      </w:r>
      <w:proofErr w:type="spellStart"/>
      <w:r>
        <w:rPr>
          <w:sz w:val="24"/>
          <w:szCs w:val="24"/>
          <w:highlight w:val="white"/>
        </w:rPr>
        <w:t>NodeMCU</w:t>
      </w:r>
      <w:proofErr w:type="spellEnd"/>
      <w:r>
        <w:rPr>
          <w:sz w:val="24"/>
          <w:szCs w:val="24"/>
          <w:highlight w:val="white"/>
        </w:rPr>
        <w:t xml:space="preserve"> » se réfère par défaut au </w:t>
      </w:r>
      <w:proofErr w:type="spellStart"/>
      <w:r>
        <w:rPr>
          <w:sz w:val="24"/>
          <w:szCs w:val="24"/>
          <w:highlight w:val="white"/>
        </w:rPr>
        <w:t>firmware</w:t>
      </w:r>
      <w:proofErr w:type="spellEnd"/>
      <w:r>
        <w:rPr>
          <w:sz w:val="24"/>
          <w:szCs w:val="24"/>
          <w:highlight w:val="white"/>
        </w:rPr>
        <w:t xml:space="preserve"> plutôt qu'aux kits de développement. Le </w:t>
      </w:r>
      <w:proofErr w:type="spellStart"/>
      <w:r>
        <w:rPr>
          <w:sz w:val="24"/>
          <w:szCs w:val="24"/>
          <w:highlight w:val="white"/>
        </w:rPr>
        <w:t>firmware</w:t>
      </w:r>
      <w:proofErr w:type="spellEnd"/>
      <w:r>
        <w:rPr>
          <w:sz w:val="24"/>
          <w:szCs w:val="24"/>
          <w:highlight w:val="white"/>
        </w:rPr>
        <w:t xml:space="preserve">, permettant nativement l'exécution de scripts écrits en </w:t>
      </w:r>
      <w:hyperlink r:id="rId17">
        <w:proofErr w:type="spellStart"/>
        <w:r>
          <w:rPr>
            <w:sz w:val="24"/>
            <w:szCs w:val="24"/>
            <w:highlight w:val="white"/>
          </w:rPr>
          <w:t>Lua</w:t>
        </w:r>
        <w:proofErr w:type="spellEnd"/>
      </w:hyperlink>
      <w:r>
        <w:rPr>
          <w:sz w:val="24"/>
          <w:szCs w:val="24"/>
          <w:highlight w:val="white"/>
        </w:rPr>
        <w:t>, est basé sur le projet eLua</w:t>
      </w:r>
      <w:hyperlink r:id="rId18" w:anchor="cite_note-7">
        <w:r>
          <w:rPr>
            <w:sz w:val="24"/>
            <w:szCs w:val="24"/>
            <w:highlight w:val="white"/>
          </w:rPr>
          <w:t>7</w:t>
        </w:r>
      </w:hyperlink>
      <w:r>
        <w:rPr>
          <w:sz w:val="24"/>
          <w:szCs w:val="24"/>
          <w:highlight w:val="white"/>
        </w:rPr>
        <w:t xml:space="preserve"> et construit sur le SDK </w:t>
      </w:r>
      <w:proofErr w:type="spellStart"/>
      <w:r>
        <w:rPr>
          <w:sz w:val="24"/>
          <w:szCs w:val="24"/>
          <w:highlight w:val="white"/>
        </w:rPr>
        <w:t>Espressif</w:t>
      </w:r>
      <w:proofErr w:type="spellEnd"/>
      <w:r>
        <w:rPr>
          <w:sz w:val="24"/>
          <w:szCs w:val="24"/>
          <w:highlight w:val="white"/>
        </w:rPr>
        <w:t xml:space="preserve"> </w:t>
      </w:r>
      <w:proofErr w:type="spellStart"/>
      <w:r>
        <w:rPr>
          <w:sz w:val="24"/>
          <w:szCs w:val="24"/>
          <w:highlight w:val="white"/>
        </w:rPr>
        <w:t>Non-OS</w:t>
      </w:r>
      <w:proofErr w:type="spellEnd"/>
      <w:r>
        <w:rPr>
          <w:sz w:val="24"/>
          <w:szCs w:val="24"/>
          <w:highlight w:val="white"/>
        </w:rPr>
        <w:t xml:space="preserve"> pour ESP8266</w:t>
      </w:r>
      <w:hyperlink r:id="rId19" w:anchor="cite_note-8">
        <w:r>
          <w:rPr>
            <w:sz w:val="24"/>
            <w:szCs w:val="24"/>
            <w:highlight w:val="white"/>
          </w:rPr>
          <w:t>8</w:t>
        </w:r>
      </w:hyperlink>
      <w:r>
        <w:rPr>
          <w:sz w:val="24"/>
          <w:szCs w:val="24"/>
          <w:highlight w:val="white"/>
        </w:rPr>
        <w:t xml:space="preserve">. Il utilise de nombreux projets open source comme </w:t>
      </w:r>
      <w:proofErr w:type="spellStart"/>
      <w:r>
        <w:rPr>
          <w:sz w:val="24"/>
          <w:szCs w:val="24"/>
          <w:highlight w:val="white"/>
        </w:rPr>
        <w:t>lua-cjson</w:t>
      </w:r>
      <w:proofErr w:type="spellEnd"/>
      <w:r>
        <w:rPr>
          <w:sz w:val="24"/>
          <w:szCs w:val="24"/>
          <w:highlight w:val="white"/>
        </w:rPr>
        <w:t xml:space="preserve"> et </w:t>
      </w:r>
      <w:proofErr w:type="spellStart"/>
      <w:r>
        <w:rPr>
          <w:sz w:val="24"/>
          <w:szCs w:val="24"/>
          <w:highlight w:val="white"/>
        </w:rPr>
        <w:t>spiffs</w:t>
      </w:r>
      <w:proofErr w:type="spellEnd"/>
      <w:r>
        <w:rPr>
          <w:sz w:val="24"/>
          <w:szCs w:val="24"/>
          <w:highlight w:val="white"/>
        </w:rPr>
        <w:t>.</w:t>
      </w:r>
    </w:p>
    <w:sectPr w:rsidR="00490E8D">
      <w:headerReference w:type="default" r:id="rId20"/>
      <w:footerReference w:type="default" r:id="rId21"/>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0" w:author="Marie-Agnes Peraldi" w:date="2020-03-20T15:50:00Z" w:initials="MP">
    <w:p w14:paraId="66761DA7" w14:textId="77777777" w:rsidR="005A0021" w:rsidRDefault="005A0021">
      <w:pPr>
        <w:pStyle w:val="Commentaire"/>
      </w:pPr>
      <w:r>
        <w:rPr>
          <w:rStyle w:val="Marquedecommentaire"/>
        </w:rPr>
        <w:annotationRef/>
      </w:r>
      <w:r w:rsidR="009A02D1">
        <w:rPr>
          <w:noProof/>
        </w:rPr>
        <w:t>d</w:t>
      </w:r>
      <w:r w:rsidR="009A02D1">
        <w:rPr>
          <w:noProof/>
        </w:rPr>
        <w:t>e</w:t>
      </w:r>
      <w:r w:rsidR="009A02D1">
        <w:rPr>
          <w:noProof/>
        </w:rPr>
        <w:t>c</w:t>
      </w:r>
      <w:r w:rsidR="009A02D1">
        <w:rPr>
          <w:noProof/>
        </w:rPr>
        <w:t>r</w:t>
      </w:r>
      <w:r w:rsidR="009A02D1">
        <w:rPr>
          <w:noProof/>
        </w:rPr>
        <w:t>i</w:t>
      </w:r>
      <w:r w:rsidR="009A02D1">
        <w:rPr>
          <w:noProof/>
        </w:rPr>
        <w:t>r</w:t>
      </w:r>
      <w:r w:rsidR="009A02D1">
        <w:rPr>
          <w:noProof/>
        </w:rPr>
        <w: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761D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761DA7" w16cid:durableId="221F64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63DB0" w14:textId="77777777" w:rsidR="009A02D1" w:rsidRDefault="009A02D1">
      <w:pPr>
        <w:spacing w:line="240" w:lineRule="auto"/>
      </w:pPr>
      <w:r>
        <w:separator/>
      </w:r>
    </w:p>
  </w:endnote>
  <w:endnote w:type="continuationSeparator" w:id="0">
    <w:p w14:paraId="49AC17A1" w14:textId="77777777" w:rsidR="009A02D1" w:rsidRDefault="009A02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18800" w14:textId="77777777" w:rsidR="00490E8D" w:rsidRDefault="00B10FAE">
    <w:r>
      <w:t>Azoulay-Cordier-Jalabert-Hervé</w:t>
    </w:r>
  </w:p>
  <w:p w14:paraId="5B1B2CDC" w14:textId="77777777" w:rsidR="00490E8D" w:rsidRDefault="00490E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E60F2" w14:textId="77777777" w:rsidR="009A02D1" w:rsidRDefault="009A02D1">
      <w:pPr>
        <w:spacing w:line="240" w:lineRule="auto"/>
      </w:pPr>
      <w:r>
        <w:separator/>
      </w:r>
    </w:p>
  </w:footnote>
  <w:footnote w:type="continuationSeparator" w:id="0">
    <w:p w14:paraId="1F410C89" w14:textId="77777777" w:rsidR="009A02D1" w:rsidRDefault="009A02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81F64" w14:textId="77777777" w:rsidR="00490E8D" w:rsidRDefault="00B10FAE">
    <w:pPr>
      <w:jc w:val="right"/>
    </w:pPr>
    <w:r>
      <w:fldChar w:fldCharType="begin"/>
    </w:r>
    <w:r>
      <w:instrText>PAGE</w:instrText>
    </w:r>
    <w:r>
      <w:fldChar w:fldCharType="separate"/>
    </w:r>
    <w:r w:rsidR="0023374D">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A6D"/>
    <w:multiLevelType w:val="hybridMultilevel"/>
    <w:tmpl w:val="0F6039E0"/>
    <w:lvl w:ilvl="0" w:tplc="D39ED42A">
      <w:start w:val="3"/>
      <w:numFmt w:val="bullet"/>
      <w:lvlText w:val=""/>
      <w:lvlJc w:val="left"/>
      <w:pPr>
        <w:ind w:left="720" w:hanging="360"/>
      </w:pPr>
      <w:rPr>
        <w:rFonts w:ascii="Wingdings" w:eastAsia="Arial"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046B01"/>
    <w:multiLevelType w:val="multilevel"/>
    <w:tmpl w:val="C3807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A040EF"/>
    <w:multiLevelType w:val="multilevel"/>
    <w:tmpl w:val="AA308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FD62DB"/>
    <w:multiLevelType w:val="multilevel"/>
    <w:tmpl w:val="8B20E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DB5EA1"/>
    <w:multiLevelType w:val="hybridMultilevel"/>
    <w:tmpl w:val="41525086"/>
    <w:lvl w:ilvl="0" w:tplc="39AE364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B26229E"/>
    <w:multiLevelType w:val="multilevel"/>
    <w:tmpl w:val="887A0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e-Agnes Peraldi">
    <w15:presenceInfo w15:providerId="AD" w15:userId="S::Marie-Agnes.PERALDI@unice.fr::87533b8b-583a-43dc-b7a4-b2ecddf6f5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E8D"/>
    <w:rsid w:val="0023374D"/>
    <w:rsid w:val="002B163A"/>
    <w:rsid w:val="002F74CC"/>
    <w:rsid w:val="00335E25"/>
    <w:rsid w:val="00490E8D"/>
    <w:rsid w:val="0059092C"/>
    <w:rsid w:val="005A0021"/>
    <w:rsid w:val="009A02D1"/>
    <w:rsid w:val="00B10FAE"/>
    <w:rsid w:val="00C7122A"/>
    <w:rsid w:val="00DF5B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00E9"/>
  <w15:docId w15:val="{E003B3A2-41C8-48D9-8FEC-8476906C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Paragraphedeliste">
    <w:name w:val="List Paragraph"/>
    <w:basedOn w:val="Normal"/>
    <w:uiPriority w:val="34"/>
    <w:qFormat/>
    <w:rsid w:val="00C7122A"/>
    <w:pPr>
      <w:ind w:left="720"/>
      <w:contextualSpacing/>
    </w:pPr>
  </w:style>
  <w:style w:type="character" w:styleId="Marquedecommentaire">
    <w:name w:val="annotation reference"/>
    <w:basedOn w:val="Policepardfaut"/>
    <w:uiPriority w:val="99"/>
    <w:semiHidden/>
    <w:unhideWhenUsed/>
    <w:rsid w:val="005A0021"/>
    <w:rPr>
      <w:sz w:val="16"/>
      <w:szCs w:val="16"/>
    </w:rPr>
  </w:style>
  <w:style w:type="paragraph" w:styleId="Commentaire">
    <w:name w:val="annotation text"/>
    <w:basedOn w:val="Normal"/>
    <w:link w:val="CommentaireCar"/>
    <w:uiPriority w:val="99"/>
    <w:semiHidden/>
    <w:unhideWhenUsed/>
    <w:rsid w:val="005A0021"/>
    <w:pPr>
      <w:spacing w:line="240" w:lineRule="auto"/>
    </w:pPr>
    <w:rPr>
      <w:sz w:val="20"/>
      <w:szCs w:val="20"/>
    </w:rPr>
  </w:style>
  <w:style w:type="character" w:customStyle="1" w:styleId="CommentaireCar">
    <w:name w:val="Commentaire Car"/>
    <w:basedOn w:val="Policepardfaut"/>
    <w:link w:val="Commentaire"/>
    <w:uiPriority w:val="99"/>
    <w:semiHidden/>
    <w:rsid w:val="005A0021"/>
    <w:rPr>
      <w:sz w:val="20"/>
      <w:szCs w:val="20"/>
    </w:rPr>
  </w:style>
  <w:style w:type="paragraph" w:styleId="Objetducommentaire">
    <w:name w:val="annotation subject"/>
    <w:basedOn w:val="Commentaire"/>
    <w:next w:val="Commentaire"/>
    <w:link w:val="ObjetducommentaireCar"/>
    <w:uiPriority w:val="99"/>
    <w:semiHidden/>
    <w:unhideWhenUsed/>
    <w:rsid w:val="005A0021"/>
    <w:rPr>
      <w:b/>
      <w:bCs/>
    </w:rPr>
  </w:style>
  <w:style w:type="character" w:customStyle="1" w:styleId="ObjetducommentaireCar">
    <w:name w:val="Objet du commentaire Car"/>
    <w:basedOn w:val="CommentaireCar"/>
    <w:link w:val="Objetducommentaire"/>
    <w:uiPriority w:val="99"/>
    <w:semiHidden/>
    <w:rsid w:val="005A0021"/>
    <w:rPr>
      <w:b/>
      <w:bCs/>
      <w:sz w:val="20"/>
      <w:szCs w:val="20"/>
    </w:rPr>
  </w:style>
  <w:style w:type="paragraph" w:styleId="Rvision">
    <w:name w:val="Revision"/>
    <w:hidden/>
    <w:uiPriority w:val="99"/>
    <w:semiHidden/>
    <w:rsid w:val="005A0021"/>
    <w:pPr>
      <w:spacing w:line="240" w:lineRule="auto"/>
    </w:pPr>
  </w:style>
  <w:style w:type="paragraph" w:styleId="Textedebulles">
    <w:name w:val="Balloon Text"/>
    <w:basedOn w:val="Normal"/>
    <w:link w:val="TextedebullesCar"/>
    <w:uiPriority w:val="99"/>
    <w:semiHidden/>
    <w:unhideWhenUsed/>
    <w:rsid w:val="005A0021"/>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A00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r.wikipedia.org/wiki/Wi-Fi" TargetMode="External"/><Relationship Id="rId18" Type="http://schemas.openxmlformats.org/officeDocument/2006/relationships/hyperlink" Target="https://fr.wikipedia.org/wiki/NodeMCU"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fr.wikipedia.org/wiki/Syst%C3%A8me_sur_une_puce" TargetMode="External"/><Relationship Id="rId17" Type="http://schemas.openxmlformats.org/officeDocument/2006/relationships/hyperlink" Target="https://fr.wikipedia.org/wiki/Lua" TargetMode="External"/><Relationship Id="rId2" Type="http://schemas.openxmlformats.org/officeDocument/2006/relationships/styles" Target="styles.xml"/><Relationship Id="rId16" Type="http://schemas.openxmlformats.org/officeDocument/2006/relationships/hyperlink" Target="https://ca.wikipedia.org/wiki/Espressif_System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Internet_des_objet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r.wikipedia.org/w/index.php?title=Espressif_Systems&amp;action=edit&amp;redlink=1"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fr.wikipedia.org/wiki/NodeMCU"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fr.wikipedia.org/wiki/ESP826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604</Words>
  <Characters>3327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stephane azoulay</dc:creator>
  <cp:lastModifiedBy>Marie-Agnes Peraldi</cp:lastModifiedBy>
  <cp:revision>2</cp:revision>
  <dcterms:created xsi:type="dcterms:W3CDTF">2020-03-20T14:52:00Z</dcterms:created>
  <dcterms:modified xsi:type="dcterms:W3CDTF">2020-03-20T14:52:00Z</dcterms:modified>
</cp:coreProperties>
</file>