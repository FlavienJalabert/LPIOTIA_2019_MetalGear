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B54" w:rsidRDefault="00526332">
      <w:pPr>
        <w:spacing w:before="240"/>
        <w:jc w:val="center"/>
        <w:rPr>
          <w:b/>
          <w:sz w:val="48"/>
          <w:szCs w:val="48"/>
          <w:u w:val="single"/>
        </w:rPr>
      </w:pPr>
      <w:r>
        <w:rPr>
          <w:b/>
          <w:sz w:val="48"/>
          <w:szCs w:val="48"/>
          <w:u w:val="single"/>
        </w:rPr>
        <w:t>METAL GEAR</w:t>
      </w:r>
    </w:p>
    <w:p w:rsidR="00C35B54" w:rsidRDefault="00526332">
      <w:pPr>
        <w:spacing w:before="240"/>
        <w:jc w:val="center"/>
        <w:rPr>
          <w:b/>
          <w:sz w:val="48"/>
          <w:szCs w:val="48"/>
          <w:u w:val="single"/>
        </w:rPr>
      </w:pPr>
      <w:r>
        <w:rPr>
          <w:b/>
          <w:sz w:val="48"/>
          <w:szCs w:val="48"/>
          <w:u w:val="single"/>
        </w:rPr>
        <w:t>Cahier des charges fonctionnel</w:t>
      </w:r>
    </w:p>
    <w:p w:rsidR="00C35B54" w:rsidRDefault="00C35B54">
      <w:pPr>
        <w:spacing w:before="240"/>
      </w:pPr>
    </w:p>
    <w:p w:rsidR="00C35B54" w:rsidRDefault="00526332">
      <w:pPr>
        <w:pStyle w:val="Titre1"/>
        <w:keepNext w:val="0"/>
        <w:keepLines w:val="0"/>
        <w:spacing w:after="80" w:line="208" w:lineRule="auto"/>
        <w:rPr>
          <w:color w:val="354B60"/>
        </w:rPr>
      </w:pPr>
      <w:bookmarkStart w:id="0" w:name="_myk81b5ipte3" w:colFirst="0" w:colLast="0"/>
      <w:bookmarkEnd w:id="0"/>
      <w:r>
        <w:rPr>
          <w:color w:val="354B60"/>
        </w:rPr>
        <w:t>1 – Description générale du projet</w:t>
      </w:r>
    </w:p>
    <w:p w:rsidR="00C35B54" w:rsidRDefault="00526332">
      <w:pPr>
        <w:spacing w:before="240" w:after="200"/>
        <w:rPr>
          <w:sz w:val="24"/>
          <w:szCs w:val="24"/>
        </w:rPr>
      </w:pPr>
      <w:r>
        <w:rPr>
          <w:sz w:val="24"/>
          <w:szCs w:val="24"/>
        </w:rPr>
        <w:t xml:space="preserve">Le but du projet est de contrôler le </w:t>
      </w:r>
      <w:proofErr w:type="spellStart"/>
      <w:r>
        <w:rPr>
          <w:sz w:val="24"/>
          <w:szCs w:val="24"/>
        </w:rPr>
        <w:t>Freenove</w:t>
      </w:r>
      <w:proofErr w:type="spellEnd"/>
      <w:r>
        <w:rPr>
          <w:color w:val="5C7083"/>
          <w:sz w:val="26"/>
          <w:szCs w:val="26"/>
        </w:rPr>
        <w:t>©</w:t>
      </w:r>
      <w:r>
        <w:rPr>
          <w:sz w:val="24"/>
          <w:szCs w:val="24"/>
        </w:rPr>
        <w:t xml:space="preserve"> </w:t>
      </w:r>
      <w:proofErr w:type="spellStart"/>
      <w:r>
        <w:rPr>
          <w:sz w:val="24"/>
          <w:szCs w:val="24"/>
        </w:rPr>
        <w:t>hexapod</w:t>
      </w:r>
      <w:proofErr w:type="spellEnd"/>
      <w:r>
        <w:rPr>
          <w:sz w:val="24"/>
          <w:szCs w:val="24"/>
        </w:rPr>
        <w:t xml:space="preserve"> par la voix en utilisant le </w:t>
      </w:r>
      <w:proofErr w:type="spellStart"/>
      <w:r>
        <w:rPr>
          <w:sz w:val="24"/>
          <w:szCs w:val="24"/>
        </w:rPr>
        <w:t>ReSpeaker</w:t>
      </w:r>
      <w:proofErr w:type="spellEnd"/>
      <w:r>
        <w:rPr>
          <w:sz w:val="24"/>
          <w:szCs w:val="24"/>
        </w:rPr>
        <w:t xml:space="preserve"> monté sur un </w:t>
      </w:r>
      <w:proofErr w:type="spellStart"/>
      <w:r>
        <w:rPr>
          <w:sz w:val="24"/>
          <w:szCs w:val="24"/>
        </w:rPr>
        <w:t>raspberry</w:t>
      </w:r>
      <w:proofErr w:type="spellEnd"/>
      <w:r>
        <w:rPr>
          <w:sz w:val="24"/>
          <w:szCs w:val="24"/>
        </w:rPr>
        <w:t xml:space="preserve"> pi 4 via </w:t>
      </w:r>
      <w:proofErr w:type="spellStart"/>
      <w:r>
        <w:rPr>
          <w:sz w:val="24"/>
          <w:szCs w:val="24"/>
        </w:rPr>
        <w:t>WiFi</w:t>
      </w:r>
      <w:proofErr w:type="spellEnd"/>
      <w:r>
        <w:rPr>
          <w:sz w:val="24"/>
          <w:szCs w:val="24"/>
        </w:rPr>
        <w:t xml:space="preserve">. Une application web et mobile sera également mise en place pour pouvoir contrôler le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t xml:space="preserve"> et visualiser le journal d’événements.</w:t>
      </w:r>
    </w:p>
    <w:p w:rsidR="00C35B54" w:rsidRDefault="00526332">
      <w:pPr>
        <w:pStyle w:val="Titre1"/>
        <w:spacing w:before="240" w:after="240"/>
        <w:rPr>
          <w:color w:val="354B60"/>
        </w:rPr>
      </w:pPr>
      <w:bookmarkStart w:id="1" w:name="_bi67a1q0b0o3" w:colFirst="0" w:colLast="0"/>
      <w:bookmarkEnd w:id="1"/>
      <w:r>
        <w:rPr>
          <w:color w:val="354B60"/>
        </w:rPr>
        <w:br/>
      </w:r>
      <w:r>
        <w:rPr>
          <w:color w:val="354B60"/>
          <w:sz w:val="42"/>
          <w:szCs w:val="42"/>
        </w:rPr>
        <w:t xml:space="preserve"> 2 – Décomposition des Fonctionnalités</w:t>
      </w:r>
    </w:p>
    <w:p w:rsidR="00C35B54" w:rsidRDefault="00526332">
      <w:pPr>
        <w:numPr>
          <w:ilvl w:val="0"/>
          <w:numId w:val="4"/>
        </w:numPr>
        <w:spacing w:before="240" w:after="240"/>
        <w:rPr>
          <w:b/>
          <w:sz w:val="24"/>
          <w:szCs w:val="24"/>
        </w:rPr>
      </w:pPr>
      <w:r>
        <w:rPr>
          <w:b/>
          <w:sz w:val="24"/>
          <w:szCs w:val="24"/>
          <w:u w:val="single"/>
        </w:rPr>
        <w:t xml:space="preserve">F1 Pilotage de </w:t>
      </w:r>
      <w:proofErr w:type="spellStart"/>
      <w:r>
        <w:rPr>
          <w:b/>
          <w:sz w:val="24"/>
          <w:szCs w:val="24"/>
          <w:u w:val="single"/>
        </w:rPr>
        <w:t>Freenove</w:t>
      </w:r>
      <w:proofErr w:type="spellEnd"/>
      <w:r>
        <w:rPr>
          <w:b/>
          <w:sz w:val="24"/>
          <w:szCs w:val="24"/>
          <w:u w:val="single"/>
        </w:rPr>
        <w:t xml:space="preserve">© </w:t>
      </w:r>
      <w:proofErr w:type="spellStart"/>
      <w:r>
        <w:rPr>
          <w:b/>
          <w:sz w:val="24"/>
          <w:szCs w:val="24"/>
          <w:u w:val="single"/>
        </w:rPr>
        <w:t>Hexapod</w:t>
      </w:r>
      <w:proofErr w:type="spellEnd"/>
      <w:r>
        <w:rPr>
          <w:b/>
          <w:sz w:val="24"/>
          <w:szCs w:val="24"/>
          <w:u w:val="single"/>
        </w:rPr>
        <w:t xml:space="preserve"> :</w:t>
      </w:r>
    </w:p>
    <w:p w:rsidR="00C35B54" w:rsidRDefault="00526332">
      <w:pPr>
        <w:spacing w:before="240" w:after="240"/>
        <w:ind w:left="720"/>
        <w:rPr>
          <w:sz w:val="24"/>
          <w:szCs w:val="24"/>
        </w:rPr>
      </w:pPr>
      <w:r>
        <w:rPr>
          <w:b/>
          <w:sz w:val="24"/>
          <w:szCs w:val="24"/>
        </w:rPr>
        <w:t>F1.1</w:t>
      </w:r>
      <w:r>
        <w:rPr>
          <w:sz w:val="24"/>
          <w:szCs w:val="24"/>
        </w:rPr>
        <w:t xml:space="preserve"> Pilotage du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t xml:space="preserve"> par </w:t>
      </w:r>
      <w:proofErr w:type="spellStart"/>
      <w:r>
        <w:rPr>
          <w:sz w:val="24"/>
          <w:szCs w:val="24"/>
        </w:rPr>
        <w:t>WiFi</w:t>
      </w:r>
      <w:proofErr w:type="spellEnd"/>
    </w:p>
    <w:p w:rsidR="00C35B54" w:rsidRDefault="00526332">
      <w:pPr>
        <w:spacing w:before="240" w:after="240"/>
        <w:ind w:left="720"/>
        <w:rPr>
          <w:sz w:val="24"/>
          <w:szCs w:val="24"/>
        </w:rPr>
      </w:pPr>
      <w:r>
        <w:rPr>
          <w:b/>
          <w:sz w:val="24"/>
          <w:szCs w:val="24"/>
        </w:rPr>
        <w:t>F1.2</w:t>
      </w:r>
      <w:r>
        <w:rPr>
          <w:sz w:val="24"/>
          <w:szCs w:val="24"/>
        </w:rPr>
        <w:t xml:space="preserve"> Retranscrire </w:t>
      </w:r>
      <w:r w:rsidR="007D7B3A">
        <w:rPr>
          <w:sz w:val="24"/>
          <w:szCs w:val="24"/>
        </w:rPr>
        <w:t>les instructions vocales</w:t>
      </w:r>
      <w:r>
        <w:rPr>
          <w:sz w:val="24"/>
          <w:szCs w:val="24"/>
        </w:rPr>
        <w:t xml:space="preserve"> vers le </w:t>
      </w:r>
      <w:proofErr w:type="gramStart"/>
      <w:r>
        <w:rPr>
          <w:sz w:val="24"/>
          <w:szCs w:val="24"/>
        </w:rPr>
        <w:t>micro service</w:t>
      </w:r>
      <w:proofErr w:type="gramEnd"/>
      <w:r>
        <w:rPr>
          <w:sz w:val="24"/>
          <w:szCs w:val="24"/>
        </w:rPr>
        <w:t xml:space="preserve"> web (API) de coordination</w:t>
      </w:r>
    </w:p>
    <w:p w:rsidR="00C35B54" w:rsidRDefault="00526332">
      <w:pPr>
        <w:spacing w:before="240" w:after="240"/>
        <w:ind w:left="720"/>
        <w:rPr>
          <w:sz w:val="24"/>
          <w:szCs w:val="24"/>
        </w:rPr>
      </w:pPr>
      <w:r>
        <w:rPr>
          <w:b/>
          <w:sz w:val="24"/>
          <w:szCs w:val="24"/>
        </w:rPr>
        <w:t>F1.3</w:t>
      </w:r>
      <w:r>
        <w:rPr>
          <w:sz w:val="24"/>
          <w:szCs w:val="24"/>
        </w:rPr>
        <w:t xml:space="preserve"> Retranscrire les instructions http vers le Broker (Un </w:t>
      </w:r>
      <w:proofErr w:type="gramStart"/>
      <w:r>
        <w:rPr>
          <w:sz w:val="24"/>
          <w:szCs w:val="24"/>
        </w:rPr>
        <w:t>micro service</w:t>
      </w:r>
      <w:proofErr w:type="gramEnd"/>
      <w:r>
        <w:rPr>
          <w:sz w:val="24"/>
          <w:szCs w:val="24"/>
        </w:rPr>
        <w:t xml:space="preserve"> web (API) de coordination)</w:t>
      </w:r>
    </w:p>
    <w:p w:rsidR="00C35B54" w:rsidRDefault="00C35B54">
      <w:pPr>
        <w:spacing w:before="240" w:after="240"/>
        <w:ind w:left="720"/>
        <w:rPr>
          <w:sz w:val="24"/>
          <w:szCs w:val="24"/>
        </w:rPr>
      </w:pPr>
    </w:p>
    <w:p w:rsidR="00C35B54" w:rsidRDefault="00526332">
      <w:pPr>
        <w:numPr>
          <w:ilvl w:val="0"/>
          <w:numId w:val="6"/>
        </w:numPr>
        <w:spacing w:before="240" w:after="240"/>
        <w:rPr>
          <w:b/>
          <w:sz w:val="24"/>
          <w:szCs w:val="24"/>
        </w:rPr>
      </w:pPr>
      <w:r>
        <w:rPr>
          <w:b/>
          <w:sz w:val="24"/>
          <w:szCs w:val="24"/>
          <w:u w:val="single"/>
        </w:rPr>
        <w:t xml:space="preserve">F2 Log des déplacements de </w:t>
      </w:r>
      <w:proofErr w:type="spellStart"/>
      <w:r>
        <w:rPr>
          <w:b/>
          <w:sz w:val="24"/>
          <w:szCs w:val="24"/>
          <w:u w:val="single"/>
        </w:rPr>
        <w:t>Freenove</w:t>
      </w:r>
      <w:proofErr w:type="spellEnd"/>
      <w:r>
        <w:rPr>
          <w:b/>
          <w:sz w:val="24"/>
          <w:szCs w:val="24"/>
          <w:u w:val="single"/>
        </w:rPr>
        <w:t>© Hexapode</w:t>
      </w:r>
    </w:p>
    <w:p w:rsidR="00C35B54" w:rsidRDefault="00526332">
      <w:pPr>
        <w:spacing w:before="240" w:after="240"/>
        <w:ind w:left="720"/>
        <w:rPr>
          <w:sz w:val="24"/>
          <w:szCs w:val="24"/>
        </w:rPr>
      </w:pPr>
      <w:r>
        <w:rPr>
          <w:b/>
          <w:sz w:val="24"/>
          <w:szCs w:val="24"/>
        </w:rPr>
        <w:t>F2.1</w:t>
      </w:r>
      <w:r>
        <w:rPr>
          <w:sz w:val="24"/>
          <w:szCs w:val="24"/>
        </w:rPr>
        <w:t xml:space="preserve"> logs des informations (opérations de contrôle, origine, date, quantité de mouvement)</w:t>
      </w:r>
    </w:p>
    <w:p w:rsidR="00C35B54" w:rsidRDefault="00526332">
      <w:pPr>
        <w:spacing w:before="240" w:after="240"/>
        <w:ind w:left="720"/>
        <w:rPr>
          <w:sz w:val="24"/>
          <w:szCs w:val="24"/>
        </w:rPr>
      </w:pPr>
      <w:r>
        <w:rPr>
          <w:b/>
          <w:sz w:val="24"/>
          <w:szCs w:val="24"/>
        </w:rPr>
        <w:t>F2.2</w:t>
      </w:r>
      <w:r>
        <w:rPr>
          <w:sz w:val="24"/>
          <w:szCs w:val="24"/>
        </w:rPr>
        <w:t xml:space="preserve"> Création de points d’accès de l’historique des instructions de déplacement du </w:t>
      </w:r>
      <w:proofErr w:type="spellStart"/>
      <w:r>
        <w:rPr>
          <w:sz w:val="24"/>
          <w:szCs w:val="24"/>
        </w:rPr>
        <w:t>Freenove</w:t>
      </w:r>
      <w:proofErr w:type="spellEnd"/>
      <w:r>
        <w:rPr>
          <w:sz w:val="24"/>
          <w:szCs w:val="24"/>
        </w:rPr>
        <w:t xml:space="preserve"> </w:t>
      </w:r>
      <w:proofErr w:type="spellStart"/>
      <w:r>
        <w:rPr>
          <w:sz w:val="24"/>
          <w:szCs w:val="24"/>
        </w:rPr>
        <w:t>Hexapod</w:t>
      </w:r>
      <w:proofErr w:type="spellEnd"/>
    </w:p>
    <w:p w:rsidR="00C35B54" w:rsidRDefault="00C35B54">
      <w:pPr>
        <w:spacing w:before="240" w:after="240"/>
        <w:ind w:left="720"/>
        <w:rPr>
          <w:sz w:val="24"/>
          <w:szCs w:val="24"/>
        </w:rPr>
      </w:pPr>
    </w:p>
    <w:p w:rsidR="00C35B54" w:rsidRDefault="00526332">
      <w:pPr>
        <w:numPr>
          <w:ilvl w:val="0"/>
          <w:numId w:val="1"/>
        </w:numPr>
        <w:spacing w:before="240" w:after="240"/>
        <w:rPr>
          <w:b/>
          <w:sz w:val="24"/>
          <w:szCs w:val="24"/>
        </w:rPr>
      </w:pPr>
      <w:r>
        <w:rPr>
          <w:b/>
          <w:sz w:val="24"/>
          <w:szCs w:val="24"/>
          <w:u w:val="single"/>
        </w:rPr>
        <w:t xml:space="preserve">F3 Une application web et Mobile pour contrôler la </w:t>
      </w:r>
      <w:proofErr w:type="spellStart"/>
      <w:r>
        <w:rPr>
          <w:b/>
          <w:sz w:val="24"/>
          <w:szCs w:val="24"/>
          <w:u w:val="single"/>
        </w:rPr>
        <w:t>Freenove</w:t>
      </w:r>
      <w:proofErr w:type="spellEnd"/>
      <w:r>
        <w:rPr>
          <w:b/>
          <w:sz w:val="24"/>
          <w:szCs w:val="24"/>
          <w:u w:val="single"/>
        </w:rPr>
        <w:t xml:space="preserve">© </w:t>
      </w:r>
      <w:proofErr w:type="spellStart"/>
      <w:r>
        <w:rPr>
          <w:b/>
          <w:sz w:val="24"/>
          <w:szCs w:val="24"/>
          <w:u w:val="single"/>
        </w:rPr>
        <w:t>Hexapod</w:t>
      </w:r>
      <w:proofErr w:type="spellEnd"/>
      <w:r>
        <w:rPr>
          <w:b/>
          <w:sz w:val="24"/>
          <w:szCs w:val="24"/>
          <w:u w:val="single"/>
        </w:rPr>
        <w:t xml:space="preserve"> à distance</w:t>
      </w:r>
    </w:p>
    <w:p w:rsidR="00C35B54" w:rsidRDefault="00526332">
      <w:pPr>
        <w:spacing w:before="240" w:after="240"/>
        <w:ind w:left="720"/>
        <w:rPr>
          <w:sz w:val="24"/>
          <w:szCs w:val="24"/>
        </w:rPr>
      </w:pPr>
      <w:proofErr w:type="gramStart"/>
      <w:r>
        <w:rPr>
          <w:b/>
          <w:sz w:val="24"/>
          <w:szCs w:val="24"/>
        </w:rPr>
        <w:t>F3.1</w:t>
      </w:r>
      <w:r>
        <w:rPr>
          <w:sz w:val="24"/>
          <w:szCs w:val="24"/>
        </w:rPr>
        <w:t xml:space="preserve">  Pilotage</w:t>
      </w:r>
      <w:proofErr w:type="gramEnd"/>
      <w:r>
        <w:rPr>
          <w:sz w:val="24"/>
          <w:szCs w:val="24"/>
        </w:rPr>
        <w:t xml:space="preserve"> à distance via des commandes envoyées par une application web / mobile</w:t>
      </w:r>
    </w:p>
    <w:p w:rsidR="00C35B54" w:rsidRDefault="00526332">
      <w:pPr>
        <w:spacing w:before="240" w:after="240"/>
        <w:ind w:left="720"/>
        <w:rPr>
          <w:sz w:val="24"/>
          <w:szCs w:val="24"/>
        </w:rPr>
      </w:pPr>
      <w:r>
        <w:rPr>
          <w:b/>
          <w:sz w:val="24"/>
          <w:szCs w:val="24"/>
        </w:rPr>
        <w:t>F3.2</w:t>
      </w:r>
      <w:r>
        <w:rPr>
          <w:sz w:val="24"/>
          <w:szCs w:val="24"/>
        </w:rPr>
        <w:t xml:space="preserve"> Envoyer des instructions de déplacement</w:t>
      </w:r>
    </w:p>
    <w:p w:rsidR="00C35B54" w:rsidRDefault="00526332">
      <w:pPr>
        <w:spacing w:before="240" w:after="240"/>
        <w:ind w:left="720"/>
        <w:rPr>
          <w:sz w:val="24"/>
          <w:szCs w:val="24"/>
        </w:rPr>
      </w:pPr>
      <w:r>
        <w:rPr>
          <w:b/>
          <w:sz w:val="24"/>
          <w:szCs w:val="24"/>
        </w:rPr>
        <w:lastRenderedPageBreak/>
        <w:t xml:space="preserve">F3.3 </w:t>
      </w:r>
      <w:r>
        <w:rPr>
          <w:sz w:val="24"/>
          <w:szCs w:val="24"/>
        </w:rPr>
        <w:t>Recevoir et afficher le journal d’événement</w:t>
      </w:r>
    </w:p>
    <w:p w:rsidR="00C35B54" w:rsidRDefault="00526332">
      <w:pPr>
        <w:numPr>
          <w:ilvl w:val="0"/>
          <w:numId w:val="3"/>
        </w:numPr>
        <w:spacing w:before="240" w:after="240"/>
        <w:rPr>
          <w:b/>
          <w:sz w:val="24"/>
          <w:szCs w:val="24"/>
        </w:rPr>
      </w:pPr>
      <w:r>
        <w:rPr>
          <w:b/>
          <w:sz w:val="24"/>
          <w:szCs w:val="24"/>
          <w:u w:val="single"/>
        </w:rPr>
        <w:t>F4 Contrôle sécurisé via https</w:t>
      </w:r>
    </w:p>
    <w:p w:rsidR="00C35B54" w:rsidRDefault="00526332">
      <w:pPr>
        <w:spacing w:before="240" w:after="240"/>
        <w:ind w:left="720"/>
        <w:rPr>
          <w:sz w:val="24"/>
          <w:szCs w:val="24"/>
        </w:rPr>
      </w:pPr>
      <w:r>
        <w:rPr>
          <w:b/>
          <w:sz w:val="24"/>
          <w:szCs w:val="24"/>
        </w:rPr>
        <w:t>F4.1</w:t>
      </w:r>
      <w:r>
        <w:rPr>
          <w:sz w:val="24"/>
          <w:szCs w:val="24"/>
        </w:rPr>
        <w:t xml:space="preserve"> Communication https via internet</w:t>
      </w:r>
    </w:p>
    <w:p w:rsidR="00C35B54" w:rsidRDefault="00526332">
      <w:pPr>
        <w:spacing w:before="240" w:after="240"/>
        <w:ind w:left="720"/>
        <w:rPr>
          <w:sz w:val="24"/>
          <w:szCs w:val="24"/>
        </w:rPr>
      </w:pPr>
      <w:r>
        <w:rPr>
          <w:b/>
          <w:sz w:val="24"/>
          <w:szCs w:val="24"/>
        </w:rPr>
        <w:t>F4.2</w:t>
      </w:r>
      <w:r>
        <w:rPr>
          <w:sz w:val="24"/>
          <w:szCs w:val="24"/>
        </w:rPr>
        <w:t xml:space="preserve"> Générer et distribuer des certificats</w:t>
      </w:r>
    </w:p>
    <w:p w:rsidR="00C35B54" w:rsidRDefault="00526332">
      <w:pPr>
        <w:spacing w:before="240" w:after="240"/>
        <w:ind w:left="720"/>
        <w:rPr>
          <w:sz w:val="24"/>
          <w:szCs w:val="24"/>
        </w:rPr>
      </w:pPr>
      <w:r>
        <w:rPr>
          <w:b/>
          <w:sz w:val="24"/>
          <w:szCs w:val="24"/>
        </w:rPr>
        <w:t>F4.3</w:t>
      </w:r>
      <w:r>
        <w:rPr>
          <w:sz w:val="24"/>
          <w:szCs w:val="24"/>
        </w:rPr>
        <w:t xml:space="preserve"> Sécuriser le réseau </w:t>
      </w:r>
      <w:proofErr w:type="spellStart"/>
      <w:r>
        <w:rPr>
          <w:sz w:val="24"/>
          <w:szCs w:val="24"/>
        </w:rPr>
        <w:t>WiFi</w:t>
      </w:r>
      <w:proofErr w:type="spellEnd"/>
      <w:r>
        <w:rPr>
          <w:sz w:val="24"/>
          <w:szCs w:val="24"/>
        </w:rPr>
        <w:t xml:space="preserve"> du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br/>
      </w:r>
    </w:p>
    <w:p w:rsidR="00C35B54" w:rsidRDefault="00526332">
      <w:pPr>
        <w:spacing w:before="240" w:after="240"/>
        <w:rPr>
          <w:rFonts w:ascii="Times New Roman" w:eastAsia="Times New Roman" w:hAnsi="Times New Roman" w:cs="Times New Roman"/>
          <w:b/>
          <w:color w:val="354B60"/>
          <w:sz w:val="36"/>
          <w:szCs w:val="36"/>
        </w:rPr>
      </w:pPr>
      <w:r>
        <w:rPr>
          <w:b/>
          <w:color w:val="354B60"/>
          <w:sz w:val="34"/>
          <w:szCs w:val="34"/>
        </w:rPr>
        <w:t xml:space="preserve">– </w:t>
      </w:r>
      <w:r>
        <w:rPr>
          <w:rFonts w:ascii="Times New Roman" w:eastAsia="Times New Roman" w:hAnsi="Times New Roman" w:cs="Times New Roman"/>
          <w:b/>
          <w:color w:val="354B60"/>
          <w:sz w:val="36"/>
          <w:szCs w:val="36"/>
        </w:rPr>
        <w:t>Schémas d’architecture</w:t>
      </w:r>
    </w:p>
    <w:p w:rsidR="00C35B54" w:rsidRDefault="00526332">
      <w:pPr>
        <w:spacing w:before="240" w:after="240"/>
        <w:ind w:left="720"/>
        <w:rPr>
          <w:rFonts w:ascii="Times New Roman" w:eastAsia="Times New Roman" w:hAnsi="Times New Roman" w:cs="Times New Roman"/>
          <w:b/>
          <w:color w:val="354B60"/>
          <w:sz w:val="36"/>
          <w:szCs w:val="36"/>
        </w:rPr>
      </w:pPr>
      <w:r>
        <w:rPr>
          <w:sz w:val="24"/>
          <w:szCs w:val="24"/>
        </w:rPr>
        <w:t xml:space="preserve"> Schéma matériel :</w:t>
      </w:r>
      <w:r>
        <w:rPr>
          <w:sz w:val="24"/>
          <w:szCs w:val="24"/>
        </w:rPr>
        <w:br/>
      </w:r>
    </w:p>
    <w:p w:rsidR="00C35B54" w:rsidRDefault="00526332">
      <w:pPr>
        <w:pStyle w:val="Titre2"/>
        <w:keepNext w:val="0"/>
        <w:keepLines w:val="0"/>
        <w:spacing w:after="80" w:line="208" w:lineRule="auto"/>
        <w:rPr>
          <w:b/>
          <w:i/>
          <w:sz w:val="24"/>
          <w:szCs w:val="24"/>
        </w:rPr>
      </w:pPr>
      <w:bookmarkStart w:id="2" w:name="_v9ni0urwazgi" w:colFirst="0" w:colLast="0"/>
      <w:bookmarkEnd w:id="2"/>
      <w:r>
        <w:rPr>
          <w:b/>
          <w:i/>
          <w:noProof/>
          <w:sz w:val="24"/>
          <w:szCs w:val="24"/>
        </w:rPr>
        <w:drawing>
          <wp:inline distT="114300" distB="114300" distL="114300" distR="114300">
            <wp:extent cx="573405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3035300"/>
                    </a:xfrm>
                    <a:prstGeom prst="rect">
                      <a:avLst/>
                    </a:prstGeom>
                    <a:ln/>
                  </pic:spPr>
                </pic:pic>
              </a:graphicData>
            </a:graphic>
          </wp:inline>
        </w:drawing>
      </w:r>
    </w:p>
    <w:p w:rsidR="00C35B54" w:rsidRDefault="00526332">
      <w:pPr>
        <w:ind w:firstLine="720"/>
      </w:pPr>
      <w:r>
        <w:t>Schéma logiciel :</w:t>
      </w:r>
      <w:r>
        <w:rPr>
          <w:noProof/>
        </w:rPr>
        <w:drawing>
          <wp:inline distT="114300" distB="114300" distL="114300" distR="114300">
            <wp:extent cx="5734050" cy="229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298700"/>
                    </a:xfrm>
                    <a:prstGeom prst="rect">
                      <a:avLst/>
                    </a:prstGeom>
                    <a:ln/>
                  </pic:spPr>
                </pic:pic>
              </a:graphicData>
            </a:graphic>
          </wp:inline>
        </w:drawing>
      </w:r>
    </w:p>
    <w:p w:rsidR="00C35B54" w:rsidRDefault="00C35B54">
      <w:pPr>
        <w:ind w:firstLine="720"/>
      </w:pPr>
    </w:p>
    <w:p w:rsidR="00C35B54" w:rsidRDefault="00526332">
      <w:pPr>
        <w:pStyle w:val="Titre2"/>
        <w:keepNext w:val="0"/>
        <w:keepLines w:val="0"/>
        <w:spacing w:after="80" w:line="208" w:lineRule="auto"/>
        <w:rPr>
          <w:i/>
        </w:rPr>
      </w:pPr>
      <w:bookmarkStart w:id="3" w:name="_t8dwh01ugnl3" w:colFirst="0" w:colLast="0"/>
      <w:bookmarkEnd w:id="3"/>
      <w:r>
        <w:rPr>
          <w:rFonts w:ascii="Times New Roman" w:eastAsia="Times New Roman" w:hAnsi="Times New Roman" w:cs="Times New Roman"/>
          <w:b/>
          <w:color w:val="354B60"/>
          <w:sz w:val="36"/>
          <w:szCs w:val="36"/>
        </w:rPr>
        <w:lastRenderedPageBreak/>
        <w:t>4 - Scénarios / Acteurs / Rôles</w:t>
      </w:r>
    </w:p>
    <w:p w:rsidR="00C35B54" w:rsidRDefault="00526332">
      <w:pPr>
        <w:spacing w:before="240"/>
        <w:rPr>
          <w:b/>
          <w:color w:val="FF0000"/>
          <w:sz w:val="28"/>
          <w:szCs w:val="28"/>
        </w:rPr>
      </w:pPr>
      <w:r>
        <w:rPr>
          <w:b/>
          <w:color w:val="FF0000"/>
          <w:sz w:val="28"/>
          <w:szCs w:val="28"/>
        </w:rPr>
        <w:t>Scénarios :</w:t>
      </w:r>
    </w:p>
    <w:p w:rsidR="00C35B54" w:rsidRDefault="00526332">
      <w:pPr>
        <w:spacing w:before="240" w:after="200"/>
        <w:rPr>
          <w:u w:val="single"/>
        </w:rPr>
      </w:pPr>
      <w:r>
        <w:rPr>
          <w:b/>
        </w:rPr>
        <w:t xml:space="preserve">S1 : </w:t>
      </w:r>
      <w:r>
        <w:rPr>
          <w:u w:val="single"/>
        </w:rPr>
        <w:t xml:space="preserve">Contrôle par la voix du </w:t>
      </w:r>
      <w:proofErr w:type="spellStart"/>
      <w:r>
        <w:rPr>
          <w:u w:val="single"/>
        </w:rPr>
        <w:t>Freenove</w:t>
      </w:r>
      <w:proofErr w:type="spellEnd"/>
      <w:r>
        <w:rPr>
          <w:color w:val="5C7083"/>
          <w:sz w:val="26"/>
          <w:szCs w:val="26"/>
          <w:u w:val="single"/>
        </w:rPr>
        <w:t>©</w:t>
      </w:r>
      <w:r>
        <w:rPr>
          <w:u w:val="single"/>
        </w:rPr>
        <w:t xml:space="preserve"> </w:t>
      </w:r>
      <w:proofErr w:type="spellStart"/>
      <w:r>
        <w:rPr>
          <w:u w:val="single"/>
        </w:rPr>
        <w:t>Hexapod</w:t>
      </w:r>
      <w:proofErr w:type="spellEnd"/>
    </w:p>
    <w:p w:rsidR="00C35B54" w:rsidRDefault="00526332">
      <w:pPr>
        <w:numPr>
          <w:ilvl w:val="0"/>
          <w:numId w:val="5"/>
        </w:numPr>
        <w:spacing w:before="240" w:after="240"/>
        <w:ind w:left="720"/>
        <w:rPr>
          <w:b/>
        </w:rPr>
      </w:pPr>
      <w:proofErr w:type="spellStart"/>
      <w:r>
        <w:rPr>
          <w:b/>
          <w:u w:val="single"/>
        </w:rPr>
        <w:t>ReSpeaker</w:t>
      </w:r>
      <w:proofErr w:type="spellEnd"/>
      <w:r>
        <w:rPr>
          <w:b/>
          <w:u w:val="single"/>
        </w:rPr>
        <w:t xml:space="preserve"> :</w:t>
      </w:r>
      <w:r>
        <w:rPr>
          <w:b/>
        </w:rPr>
        <w:t xml:space="preserve"> </w:t>
      </w:r>
      <w:r>
        <w:rPr>
          <w:sz w:val="24"/>
          <w:szCs w:val="24"/>
        </w:rPr>
        <w:t xml:space="preserve">Les commandes vocales sont traitées sur la </w:t>
      </w:r>
      <w:proofErr w:type="spellStart"/>
      <w:r>
        <w:rPr>
          <w:sz w:val="24"/>
          <w:szCs w:val="24"/>
        </w:rPr>
        <w:t>raspberry</w:t>
      </w:r>
      <w:proofErr w:type="spellEnd"/>
      <w:r>
        <w:rPr>
          <w:sz w:val="24"/>
          <w:szCs w:val="24"/>
        </w:rPr>
        <w:t xml:space="preserve">. Le daemon python convertit les commandes vocales en instructions à envoyer au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 il génère une requête http pour le </w:t>
      </w:r>
      <w:proofErr w:type="gramStart"/>
      <w:r>
        <w:rPr>
          <w:sz w:val="24"/>
          <w:szCs w:val="24"/>
        </w:rPr>
        <w:t>micro service</w:t>
      </w:r>
      <w:proofErr w:type="gramEnd"/>
      <w:r>
        <w:rPr>
          <w:sz w:val="24"/>
          <w:szCs w:val="24"/>
        </w:rPr>
        <w:t xml:space="preserve"> de coordination qui va ensuite communiquer avec le broker qui va via </w:t>
      </w:r>
      <w:proofErr w:type="spellStart"/>
      <w:r>
        <w:rPr>
          <w:sz w:val="24"/>
          <w:szCs w:val="24"/>
        </w:rPr>
        <w:t>WiFi</w:t>
      </w:r>
      <w:proofErr w:type="spellEnd"/>
      <w:r>
        <w:rPr>
          <w:sz w:val="24"/>
          <w:szCs w:val="24"/>
        </w:rPr>
        <w:t xml:space="preserve"> envoyer l’instruction traitée (en fonction du besoin) au module wifi esp8266 du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t>.</w:t>
      </w:r>
      <w:r>
        <w:rPr>
          <w:b/>
        </w:rPr>
        <w:br/>
      </w:r>
    </w:p>
    <w:p w:rsidR="00C35B54" w:rsidRDefault="00526332">
      <w:pPr>
        <w:spacing w:before="240" w:after="200"/>
        <w:rPr>
          <w:u w:val="single"/>
        </w:rPr>
      </w:pPr>
      <w:r>
        <w:rPr>
          <w:b/>
        </w:rPr>
        <w:t xml:space="preserve">S2 : </w:t>
      </w:r>
      <w:r>
        <w:rPr>
          <w:u w:val="single"/>
        </w:rPr>
        <w:t>Pilotage à distance</w:t>
      </w:r>
    </w:p>
    <w:p w:rsidR="00C35B54" w:rsidRDefault="00526332">
      <w:pPr>
        <w:numPr>
          <w:ilvl w:val="0"/>
          <w:numId w:val="9"/>
        </w:numPr>
        <w:spacing w:before="240" w:after="240"/>
      </w:pPr>
      <w:r>
        <w:rPr>
          <w:b/>
          <w:u w:val="single"/>
        </w:rPr>
        <w:t xml:space="preserve">End </w:t>
      </w:r>
      <w:proofErr w:type="spellStart"/>
      <w:r>
        <w:rPr>
          <w:b/>
          <w:u w:val="single"/>
        </w:rPr>
        <w:t>devices</w:t>
      </w:r>
      <w:proofErr w:type="spellEnd"/>
      <w:r>
        <w:rPr>
          <w:b/>
          <w:u w:val="single"/>
        </w:rPr>
        <w:t xml:space="preserve"> :</w:t>
      </w:r>
      <w:r>
        <w:rPr>
          <w:b/>
        </w:rPr>
        <w:t xml:space="preserve"> </w:t>
      </w:r>
      <w:r>
        <w:rPr>
          <w:sz w:val="24"/>
          <w:szCs w:val="24"/>
        </w:rPr>
        <w:t xml:space="preserve">L’application web/mobile va envoyer des instructions pour la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en passant par l’API du micro service de </w:t>
      </w:r>
      <w:proofErr w:type="spellStart"/>
      <w:proofErr w:type="gramStart"/>
      <w:r>
        <w:rPr>
          <w:sz w:val="24"/>
          <w:szCs w:val="24"/>
        </w:rPr>
        <w:t>coordination..</w:t>
      </w:r>
      <w:proofErr w:type="gramEnd"/>
      <w:r>
        <w:rPr>
          <w:sz w:val="24"/>
          <w:szCs w:val="24"/>
        </w:rPr>
        <w:t>Ensuite</w:t>
      </w:r>
      <w:proofErr w:type="spellEnd"/>
      <w:r>
        <w:rPr>
          <w:sz w:val="24"/>
          <w:szCs w:val="24"/>
        </w:rPr>
        <w:t xml:space="preserve">, le broker enverra les instructions traitées au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w:t>
      </w:r>
      <w:r>
        <w:rPr>
          <w:b/>
        </w:rPr>
        <w:br/>
      </w:r>
    </w:p>
    <w:p w:rsidR="00C35B54" w:rsidRDefault="00526332">
      <w:pPr>
        <w:spacing w:before="240" w:after="200"/>
        <w:rPr>
          <w:u w:val="single"/>
        </w:rPr>
      </w:pPr>
      <w:r>
        <w:rPr>
          <w:b/>
        </w:rPr>
        <w:t xml:space="preserve">S3 : </w:t>
      </w:r>
      <w:r>
        <w:rPr>
          <w:u w:val="single"/>
        </w:rPr>
        <w:t>Journal d’événement</w:t>
      </w:r>
    </w:p>
    <w:p w:rsidR="00C35B54" w:rsidRDefault="00526332">
      <w:pPr>
        <w:numPr>
          <w:ilvl w:val="0"/>
          <w:numId w:val="8"/>
        </w:numPr>
        <w:spacing w:before="240" w:after="200"/>
      </w:pPr>
      <w:proofErr w:type="spellStart"/>
      <w:r>
        <w:rPr>
          <w:b/>
          <w:u w:val="single"/>
        </w:rPr>
        <w:t>InfluxDB</w:t>
      </w:r>
      <w:proofErr w:type="spellEnd"/>
      <w:r>
        <w:rPr>
          <w:b/>
          <w:u w:val="single"/>
        </w:rPr>
        <w:t xml:space="preserve"> :</w:t>
      </w:r>
      <w:r>
        <w:t xml:space="preserve"> </w:t>
      </w:r>
      <w:r>
        <w:rPr>
          <w:sz w:val="24"/>
          <w:szCs w:val="24"/>
        </w:rPr>
        <w:t xml:space="preserve">Le broker est en permanence écouté par la base de </w:t>
      </w:r>
      <w:proofErr w:type="gramStart"/>
      <w:r>
        <w:rPr>
          <w:sz w:val="24"/>
          <w:szCs w:val="24"/>
        </w:rPr>
        <w:t>donnée</w:t>
      </w:r>
      <w:proofErr w:type="gramEnd"/>
      <w:r>
        <w:rPr>
          <w:sz w:val="24"/>
          <w:szCs w:val="24"/>
        </w:rPr>
        <w:t xml:space="preserve"> Influx qui se chargera de conserver toutes les instructions reçues/transmises entre le broker et le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p>
    <w:p w:rsidR="00C35B54" w:rsidRDefault="00526332">
      <w:pPr>
        <w:spacing w:before="240" w:after="200"/>
        <w:rPr>
          <w:u w:val="single"/>
        </w:rPr>
      </w:pPr>
      <w:r>
        <w:rPr>
          <w:b/>
        </w:rPr>
        <w:t>S4 :</w:t>
      </w:r>
      <w:r>
        <w:t xml:space="preserve"> </w:t>
      </w:r>
      <w:r>
        <w:rPr>
          <w:u w:val="single"/>
        </w:rPr>
        <w:t>Accès á l’historique</w:t>
      </w:r>
    </w:p>
    <w:p w:rsidR="00C35B54" w:rsidRDefault="00526332">
      <w:pPr>
        <w:numPr>
          <w:ilvl w:val="0"/>
          <w:numId w:val="7"/>
        </w:numPr>
        <w:spacing w:before="240" w:after="200"/>
      </w:pPr>
      <w:r>
        <w:rPr>
          <w:b/>
          <w:u w:val="single"/>
        </w:rPr>
        <w:t xml:space="preserve">End </w:t>
      </w:r>
      <w:proofErr w:type="spellStart"/>
      <w:r>
        <w:rPr>
          <w:b/>
          <w:u w:val="single"/>
        </w:rPr>
        <w:t>Devices</w:t>
      </w:r>
      <w:proofErr w:type="spellEnd"/>
      <w:r>
        <w:rPr>
          <w:b/>
          <w:u w:val="single"/>
        </w:rPr>
        <w:t xml:space="preserve"> :</w:t>
      </w:r>
      <w:r>
        <w:t xml:space="preserve"> </w:t>
      </w:r>
      <w:r>
        <w:rPr>
          <w:sz w:val="24"/>
          <w:szCs w:val="24"/>
        </w:rPr>
        <w:t xml:space="preserve">Grâce au journal </w:t>
      </w:r>
      <w:proofErr w:type="gramStart"/>
      <w:r>
        <w:rPr>
          <w:sz w:val="24"/>
          <w:szCs w:val="24"/>
        </w:rPr>
        <w:t>d’événements  ainsi</w:t>
      </w:r>
      <w:proofErr w:type="gramEnd"/>
      <w:r>
        <w:rPr>
          <w:sz w:val="24"/>
          <w:szCs w:val="24"/>
        </w:rPr>
        <w:t xml:space="preserve"> qu’au serveur de coordination, depuis les applications web/mobile, nous pouvons visualiser les instructions reçues par le </w:t>
      </w:r>
      <w:proofErr w:type="spellStart"/>
      <w:r>
        <w:rPr>
          <w:sz w:val="24"/>
          <w:szCs w:val="24"/>
        </w:rPr>
        <w:t>Freenove</w:t>
      </w:r>
      <w:proofErr w:type="spellEnd"/>
      <w:r>
        <w:rPr>
          <w:color w:val="5C7083"/>
          <w:sz w:val="24"/>
          <w:szCs w:val="24"/>
        </w:rPr>
        <w:t xml:space="preserve">© </w:t>
      </w:r>
      <w:proofErr w:type="spellStart"/>
      <w:r>
        <w:rPr>
          <w:sz w:val="24"/>
          <w:szCs w:val="24"/>
        </w:rPr>
        <w:t>Hexapod</w:t>
      </w:r>
      <w:proofErr w:type="spellEnd"/>
      <w:r>
        <w:rPr>
          <w:sz w:val="24"/>
          <w:szCs w:val="24"/>
        </w:rPr>
        <w:t xml:space="preserve"> en temps réel</w:t>
      </w:r>
    </w:p>
    <w:p w:rsidR="00C35B54" w:rsidRDefault="00C35B54">
      <w:pPr>
        <w:spacing w:line="240" w:lineRule="auto"/>
        <w:rPr>
          <w:sz w:val="24"/>
          <w:szCs w:val="24"/>
          <w:u w:val="single"/>
        </w:rPr>
      </w:pPr>
    </w:p>
    <w:p w:rsidR="00C35B54" w:rsidRDefault="00526332">
      <w:pPr>
        <w:spacing w:before="240" w:after="200"/>
        <w:rPr>
          <w:b/>
          <w:color w:val="FF0000"/>
          <w:sz w:val="28"/>
          <w:szCs w:val="28"/>
        </w:rPr>
      </w:pPr>
      <w:r>
        <w:rPr>
          <w:b/>
          <w:color w:val="FF0000"/>
          <w:sz w:val="28"/>
          <w:szCs w:val="28"/>
        </w:rPr>
        <w:t>Acteurs :</w:t>
      </w:r>
    </w:p>
    <w:p w:rsidR="00C35B54" w:rsidRDefault="00526332">
      <w:pPr>
        <w:spacing w:before="240" w:after="200"/>
        <w:rPr>
          <w:sz w:val="28"/>
          <w:szCs w:val="28"/>
        </w:rPr>
      </w:pPr>
      <w:r>
        <w:rPr>
          <w:sz w:val="28"/>
          <w:szCs w:val="28"/>
        </w:rPr>
        <w:t xml:space="preserve">(Les acteurs sont les personnes amenées à piloter le </w:t>
      </w:r>
      <w:proofErr w:type="spellStart"/>
      <w:r>
        <w:rPr>
          <w:sz w:val="28"/>
          <w:szCs w:val="28"/>
        </w:rPr>
        <w:t>Freenove</w:t>
      </w:r>
      <w:proofErr w:type="spellEnd"/>
      <w:r>
        <w:rPr>
          <w:color w:val="5C7083"/>
          <w:sz w:val="26"/>
          <w:szCs w:val="26"/>
        </w:rPr>
        <w:t>©</w:t>
      </w:r>
      <w:r>
        <w:rPr>
          <w:sz w:val="28"/>
          <w:szCs w:val="28"/>
        </w:rPr>
        <w:t xml:space="preserve"> </w:t>
      </w:r>
      <w:proofErr w:type="spellStart"/>
      <w:r>
        <w:rPr>
          <w:sz w:val="28"/>
          <w:szCs w:val="28"/>
        </w:rPr>
        <w:t>Hexapod</w:t>
      </w:r>
      <w:proofErr w:type="spellEnd"/>
      <w:r>
        <w:rPr>
          <w:sz w:val="28"/>
          <w:szCs w:val="28"/>
        </w:rPr>
        <w:t>.)</w:t>
      </w:r>
    </w:p>
    <w:p w:rsidR="00C35B54" w:rsidRDefault="00526332">
      <w:pPr>
        <w:spacing w:before="240" w:after="200"/>
        <w:rPr>
          <w:sz w:val="24"/>
          <w:szCs w:val="24"/>
        </w:rPr>
      </w:pPr>
      <w:r>
        <w:rPr>
          <w:sz w:val="24"/>
          <w:szCs w:val="24"/>
        </w:rPr>
        <w:t xml:space="preserve">Toute personne ayant en sa possession l’application web/mobile ou qui sont proche du module </w:t>
      </w:r>
      <w:proofErr w:type="spellStart"/>
      <w:r>
        <w:rPr>
          <w:sz w:val="24"/>
          <w:szCs w:val="24"/>
        </w:rPr>
        <w:t>respeaker</w:t>
      </w:r>
      <w:proofErr w:type="spellEnd"/>
      <w:r>
        <w:rPr>
          <w:sz w:val="24"/>
          <w:szCs w:val="24"/>
        </w:rPr>
        <w:t xml:space="preserve"> pourront télécommander le </w:t>
      </w:r>
      <w:proofErr w:type="spellStart"/>
      <w:r>
        <w:rPr>
          <w:sz w:val="24"/>
          <w:szCs w:val="24"/>
        </w:rPr>
        <w:t>Freenove</w:t>
      </w:r>
      <w:proofErr w:type="spellEnd"/>
      <w:r>
        <w:rPr>
          <w:color w:val="5C7083"/>
          <w:sz w:val="24"/>
          <w:szCs w:val="24"/>
        </w:rPr>
        <w:t xml:space="preserve">© </w:t>
      </w:r>
      <w:proofErr w:type="spellStart"/>
      <w:r>
        <w:rPr>
          <w:sz w:val="24"/>
          <w:szCs w:val="24"/>
        </w:rPr>
        <w:t>Hexapod</w:t>
      </w:r>
      <w:proofErr w:type="spellEnd"/>
    </w:p>
    <w:p w:rsidR="00C35B54" w:rsidRDefault="00526332">
      <w:pPr>
        <w:spacing w:before="240" w:after="200"/>
        <w:rPr>
          <w:b/>
          <w:color w:val="FF0000"/>
          <w:sz w:val="28"/>
          <w:szCs w:val="28"/>
        </w:rPr>
      </w:pPr>
      <w:r>
        <w:rPr>
          <w:b/>
          <w:color w:val="FF0000"/>
          <w:sz w:val="28"/>
          <w:szCs w:val="28"/>
        </w:rPr>
        <w:t>Rôles :</w:t>
      </w:r>
    </w:p>
    <w:p w:rsidR="00C35B54" w:rsidRDefault="00526332">
      <w:pPr>
        <w:spacing w:before="240" w:after="200"/>
        <w:rPr>
          <w:sz w:val="24"/>
          <w:szCs w:val="24"/>
        </w:rPr>
      </w:pPr>
      <w:r>
        <w:rPr>
          <w:sz w:val="24"/>
          <w:szCs w:val="24"/>
        </w:rPr>
        <w:t xml:space="preserve">Les acteurs seront en mesure de contrôler le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soit par l'intermédiaire d’une application web / mobile, soit par la voix, leur rôle sera donc celui d’un pilote de drone</w:t>
      </w:r>
    </w:p>
    <w:p w:rsidR="00C35B54" w:rsidRDefault="00526332">
      <w:pPr>
        <w:pStyle w:val="Titre2"/>
        <w:keepNext w:val="0"/>
        <w:keepLines w:val="0"/>
        <w:spacing w:after="80" w:line="208" w:lineRule="auto"/>
      </w:pPr>
      <w:bookmarkStart w:id="4" w:name="_tzz3igpumce5" w:colFirst="0" w:colLast="0"/>
      <w:bookmarkEnd w:id="4"/>
      <w:r>
        <w:rPr>
          <w:rFonts w:ascii="Times New Roman" w:eastAsia="Times New Roman" w:hAnsi="Times New Roman" w:cs="Times New Roman"/>
          <w:b/>
          <w:color w:val="354B60"/>
          <w:sz w:val="36"/>
          <w:szCs w:val="36"/>
        </w:rPr>
        <w:lastRenderedPageBreak/>
        <w:t>5 – Répartition du projet</w:t>
      </w:r>
    </w:p>
    <w:p w:rsidR="00C35B54" w:rsidRDefault="00526332">
      <w:pPr>
        <w:numPr>
          <w:ilvl w:val="0"/>
          <w:numId w:val="2"/>
        </w:numPr>
        <w:spacing w:before="240"/>
      </w:pPr>
      <w:r>
        <w:rPr>
          <w:b/>
        </w:rPr>
        <w:t>Louis Hervé :</w:t>
      </w:r>
      <w:r>
        <w:t xml:space="preserve"> F1.1, F1.2, F2.1</w:t>
      </w:r>
    </w:p>
    <w:p w:rsidR="00C35B54" w:rsidRDefault="00526332">
      <w:pPr>
        <w:numPr>
          <w:ilvl w:val="0"/>
          <w:numId w:val="2"/>
        </w:numPr>
      </w:pPr>
      <w:r>
        <w:rPr>
          <w:b/>
        </w:rPr>
        <w:t>Flavien Jalabert :</w:t>
      </w:r>
      <w:r>
        <w:t xml:space="preserve"> Montage du </w:t>
      </w:r>
      <w:proofErr w:type="spellStart"/>
      <w:r>
        <w:t>Freenove</w:t>
      </w:r>
      <w:proofErr w:type="spellEnd"/>
      <w:r>
        <w:rPr>
          <w:color w:val="5C7083"/>
          <w:sz w:val="26"/>
          <w:szCs w:val="26"/>
        </w:rPr>
        <w:t>©</w:t>
      </w:r>
      <w:r>
        <w:t xml:space="preserve"> </w:t>
      </w:r>
      <w:proofErr w:type="spellStart"/>
      <w:r>
        <w:t>Hexapod</w:t>
      </w:r>
      <w:proofErr w:type="spellEnd"/>
      <w:r>
        <w:t>, F1.3, F2.2, F3</w:t>
      </w:r>
    </w:p>
    <w:p w:rsidR="00C35B54" w:rsidRDefault="00526332">
      <w:pPr>
        <w:numPr>
          <w:ilvl w:val="0"/>
          <w:numId w:val="2"/>
        </w:numPr>
      </w:pPr>
      <w:r>
        <w:rPr>
          <w:b/>
        </w:rPr>
        <w:t>Florent Cordier :</w:t>
      </w:r>
      <w:r>
        <w:t xml:space="preserve"> Montage du </w:t>
      </w:r>
      <w:proofErr w:type="spellStart"/>
      <w:r>
        <w:t>Freenove</w:t>
      </w:r>
      <w:proofErr w:type="spellEnd"/>
      <w:r>
        <w:rPr>
          <w:color w:val="5C7083"/>
          <w:sz w:val="26"/>
          <w:szCs w:val="26"/>
        </w:rPr>
        <w:t>©</w:t>
      </w:r>
      <w:r>
        <w:t xml:space="preserve"> </w:t>
      </w:r>
      <w:proofErr w:type="spellStart"/>
      <w:r>
        <w:t>Hexapod</w:t>
      </w:r>
      <w:proofErr w:type="spellEnd"/>
      <w:r>
        <w:t>, F3, F4.3</w:t>
      </w:r>
      <w:r>
        <w:tab/>
      </w:r>
    </w:p>
    <w:p w:rsidR="00C35B54" w:rsidRPr="00526332" w:rsidRDefault="00526332">
      <w:pPr>
        <w:numPr>
          <w:ilvl w:val="0"/>
          <w:numId w:val="2"/>
        </w:numPr>
        <w:spacing w:after="240"/>
        <w:rPr>
          <w:lang w:val="en-GB"/>
        </w:rPr>
      </w:pPr>
      <w:r w:rsidRPr="00526332">
        <w:rPr>
          <w:b/>
          <w:lang w:val="en-GB"/>
        </w:rPr>
        <w:t xml:space="preserve">Stephane </w:t>
      </w:r>
      <w:proofErr w:type="gramStart"/>
      <w:r w:rsidRPr="00526332">
        <w:rPr>
          <w:b/>
          <w:lang w:val="en-GB"/>
        </w:rPr>
        <w:t>Azoulay :</w:t>
      </w:r>
      <w:proofErr w:type="gramEnd"/>
      <w:r w:rsidRPr="00526332">
        <w:rPr>
          <w:lang w:val="en-GB"/>
        </w:rPr>
        <w:t xml:space="preserve"> </w:t>
      </w:r>
      <w:r w:rsidRPr="00526332">
        <w:rPr>
          <w:lang w:val="en-GB"/>
        </w:rPr>
        <w:tab/>
        <w:t>F1.2, F2.1, F3.1, F4</w:t>
      </w:r>
    </w:p>
    <w:p w:rsidR="00C35B54" w:rsidRPr="00526332" w:rsidRDefault="00C35B54">
      <w:pPr>
        <w:spacing w:before="240" w:after="200"/>
        <w:rPr>
          <w:lang w:val="en-GB"/>
        </w:rPr>
      </w:pPr>
    </w:p>
    <w:p w:rsidR="00C35B54" w:rsidRDefault="00526332">
      <w:pPr>
        <w:pStyle w:val="Titre2"/>
        <w:keepNext w:val="0"/>
        <w:keepLines w:val="0"/>
        <w:spacing w:after="80" w:line="208" w:lineRule="auto"/>
      </w:pPr>
      <w:bookmarkStart w:id="5" w:name="_48b4xyqcnshh" w:colFirst="0" w:colLast="0"/>
      <w:bookmarkEnd w:id="5"/>
      <w:r>
        <w:rPr>
          <w:rFonts w:ascii="Times New Roman" w:eastAsia="Times New Roman" w:hAnsi="Times New Roman" w:cs="Times New Roman"/>
          <w:b/>
          <w:color w:val="354B60"/>
          <w:sz w:val="36"/>
          <w:szCs w:val="36"/>
        </w:rPr>
        <w:t>6 - Délais de réalisations</w:t>
      </w:r>
    </w:p>
    <w:p w:rsidR="00C35B54" w:rsidRDefault="00C35B54">
      <w:pPr>
        <w:spacing w:before="240"/>
      </w:pPr>
    </w:p>
    <w:tbl>
      <w:tblPr>
        <w:tblStyle w:val="a"/>
        <w:tblW w:w="1155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1"/>
        <w:gridCol w:w="1560"/>
        <w:gridCol w:w="1701"/>
        <w:gridCol w:w="2202"/>
        <w:gridCol w:w="2202"/>
        <w:gridCol w:w="2202"/>
      </w:tblGrid>
      <w:tr w:rsidR="007D7B3A" w:rsidTr="00424A0E">
        <w:trPr>
          <w:trHeight w:val="97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Fonctions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Nom</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Date de début</w:t>
            </w:r>
          </w:p>
        </w:tc>
        <w:tc>
          <w:tcPr>
            <w:tcW w:w="2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Date de rendu</w:t>
            </w:r>
          </w:p>
        </w:tc>
        <w:tc>
          <w:tcPr>
            <w:tcW w:w="2202" w:type="dxa"/>
            <w:tcBorders>
              <w:top w:val="single" w:sz="8" w:space="0" w:color="000000"/>
              <w:left w:val="nil"/>
              <w:bottom w:val="single" w:sz="8" w:space="0" w:color="000000"/>
              <w:right w:val="single" w:sz="8" w:space="0" w:color="000000"/>
            </w:tcBorders>
          </w:tcPr>
          <w:p w:rsidR="007D7B3A" w:rsidRDefault="007D7B3A">
            <w:pPr>
              <w:spacing w:before="240" w:after="240"/>
            </w:pPr>
            <w:r>
              <w:t xml:space="preserve">Suivi </w:t>
            </w:r>
            <w:r>
              <w:t>3/4/2020</w:t>
            </w:r>
          </w:p>
        </w:tc>
        <w:tc>
          <w:tcPr>
            <w:tcW w:w="2202" w:type="dxa"/>
            <w:tcBorders>
              <w:top w:val="single" w:sz="8" w:space="0" w:color="000000"/>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F1.1</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HERVE</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 xml:space="preserve"> 03/04/2020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 xml:space="preserve"> 08/05/2020</w:t>
            </w:r>
          </w:p>
        </w:tc>
        <w:tc>
          <w:tcPr>
            <w:tcW w:w="2202" w:type="dxa"/>
            <w:tcBorders>
              <w:top w:val="nil"/>
              <w:left w:val="nil"/>
              <w:bottom w:val="single" w:sz="8" w:space="0" w:color="000000"/>
              <w:right w:val="single" w:sz="8" w:space="0" w:color="000000"/>
            </w:tcBorders>
          </w:tcPr>
          <w:p w:rsidR="007D7B3A" w:rsidRDefault="007D7B3A">
            <w:pPr>
              <w:spacing w:before="240" w:after="240"/>
            </w:pPr>
            <w:r>
              <w:t xml:space="preserve">Script python sur le RPI – api Bing qui permet d’identifier des mots en texte </w:t>
            </w:r>
            <w:proofErr w:type="spellStart"/>
            <w:r>
              <w:t>ReSpeaker</w:t>
            </w:r>
            <w:proofErr w:type="spellEnd"/>
            <w:r>
              <w:t xml:space="preserve"> n’étant pas suffisamment évolué. </w:t>
            </w:r>
          </w:p>
          <w:p w:rsidR="007D7B3A" w:rsidRDefault="007D7B3A">
            <w:pPr>
              <w:spacing w:before="240" w:after="240"/>
            </w:pPr>
            <w:r>
              <w:t>En l’état le vocabulaire est très restreint.</w:t>
            </w:r>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F1.2</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HERVÉ, AZOULAY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12/03/2020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03/04/2020</w:t>
            </w:r>
          </w:p>
        </w:tc>
        <w:tc>
          <w:tcPr>
            <w:tcW w:w="2202" w:type="dxa"/>
            <w:tcBorders>
              <w:top w:val="nil"/>
              <w:left w:val="nil"/>
              <w:bottom w:val="single" w:sz="8" w:space="0" w:color="000000"/>
              <w:right w:val="single" w:sz="8" w:space="0" w:color="000000"/>
            </w:tcBorders>
          </w:tcPr>
          <w:p w:rsidR="007D7B3A" w:rsidRDefault="009F038E">
            <w:pPr>
              <w:spacing w:before="240" w:after="240"/>
            </w:pPr>
            <w:r>
              <w:t xml:space="preserve">Définir une table dans laquelle vous avez les mots clefs </w:t>
            </w:r>
            <w:r w:rsidR="002A2069">
              <w:t xml:space="preserve">(txt) qui </w:t>
            </w:r>
            <w:proofErr w:type="spellStart"/>
            <w:r w:rsidR="002A2069">
              <w:t>vot</w:t>
            </w:r>
            <w:proofErr w:type="spellEnd"/>
            <w:r w:rsidR="002A2069">
              <w:t xml:space="preserve"> correspondre au vocabulaire de votre </w:t>
            </w:r>
            <w:proofErr w:type="spellStart"/>
            <w:r w:rsidR="002A2069">
              <w:t>hexapod</w:t>
            </w:r>
            <w:proofErr w:type="spellEnd"/>
            <w:r w:rsidR="002A2069">
              <w:t>.</w:t>
            </w:r>
          </w:p>
          <w:p w:rsidR="002A2069" w:rsidRDefault="002A2069">
            <w:pPr>
              <w:spacing w:before="240" w:after="240"/>
            </w:pPr>
            <w:r>
              <w:t xml:space="preserve">Stephane et florent doivent décider du vocabulaire </w:t>
            </w:r>
            <w:proofErr w:type="gramStart"/>
            <w:r>
              <w:t>minimal  en</w:t>
            </w:r>
            <w:proofErr w:type="gramEnd"/>
            <w:r>
              <w:t xml:space="preserve"> fonction des capacités du POD </w:t>
            </w:r>
          </w:p>
          <w:p w:rsidR="002A2069" w:rsidRDefault="002A2069">
            <w:pPr>
              <w:spacing w:before="240" w:after="240"/>
            </w:pPr>
            <w:r>
              <w:t xml:space="preserve"> </w:t>
            </w:r>
            <w:proofErr w:type="gramStart"/>
            <w:r>
              <w:t>recule</w:t>
            </w:r>
            <w:proofErr w:type="gramEnd"/>
            <w:r>
              <w:t xml:space="preserve"> twist tourne </w:t>
            </w:r>
          </w:p>
          <w:p w:rsidR="002A2069" w:rsidRDefault="002A2069">
            <w:pPr>
              <w:spacing w:before="240" w:after="240"/>
            </w:pPr>
            <w:r>
              <w:t xml:space="preserve">Avant 30 </w:t>
            </w:r>
            <w:r w:rsidR="00424A0E">
              <w:t>mètres</w:t>
            </w:r>
            <w:r>
              <w:t xml:space="preserve"> avant 10 s ? Tourne </w:t>
            </w:r>
          </w:p>
          <w:p w:rsidR="002A2069" w:rsidRDefault="00F04723">
            <w:pPr>
              <w:spacing w:before="240" w:after="240"/>
            </w:pPr>
            <w:r>
              <w:lastRenderedPageBreak/>
              <w:t xml:space="preserve">Stephane va collecter dans un code python l’action à réaliser qui va envoyer au service web une action à réaliser qui contiendra le mouvement avec une valeur qui correspond </w:t>
            </w:r>
            <w:r w:rsidR="00424A0E">
              <w:t xml:space="preserve">au temps de maintenance du mouvement </w:t>
            </w:r>
            <w:r>
              <w:t xml:space="preserve"> </w:t>
            </w:r>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F1.3</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JALABERT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27/03/2020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17/04/2020</w:t>
            </w:r>
          </w:p>
        </w:tc>
        <w:tc>
          <w:tcPr>
            <w:tcW w:w="2202" w:type="dxa"/>
            <w:tcBorders>
              <w:top w:val="nil"/>
              <w:left w:val="nil"/>
              <w:bottom w:val="single" w:sz="8" w:space="0" w:color="000000"/>
              <w:right w:val="single" w:sz="8" w:space="0" w:color="000000"/>
            </w:tcBorders>
          </w:tcPr>
          <w:p w:rsidR="00F04723" w:rsidRDefault="00424A0E">
            <w:pPr>
              <w:spacing w:before="240" w:after="240"/>
            </w:pPr>
            <w:r>
              <w:t xml:space="preserve">Le service web sera déployé sur le RPI </w:t>
            </w:r>
          </w:p>
          <w:p w:rsidR="00F04723" w:rsidRDefault="00F04723">
            <w:pPr>
              <w:spacing w:before="240" w:after="240"/>
              <w:rPr>
                <w:ins w:id="6" w:author="Marie-Agnes Peraldi" w:date="2020-04-03T10:16:00Z"/>
              </w:rPr>
            </w:pPr>
            <w:r>
              <w:t xml:space="preserve">Adresse 127.0.0.1 </w:t>
            </w:r>
          </w:p>
          <w:p w:rsidR="00263F59" w:rsidRDefault="00263F59">
            <w:pPr>
              <w:spacing w:before="240" w:after="240"/>
              <w:rPr>
                <w:ins w:id="7" w:author="Marie-Agnes Peraldi" w:date="2020-04-03T10:17:00Z"/>
              </w:rPr>
            </w:pPr>
            <w:ins w:id="8" w:author="Marie-Agnes Peraldi" w:date="2020-04-03T10:16:00Z">
              <w:r>
                <w:t xml:space="preserve">Adresse privée </w:t>
              </w:r>
            </w:ins>
            <w:ins w:id="9" w:author="Marie-Agnes Peraldi" w:date="2020-04-03T10:17:00Z">
              <w:r>
                <w:t xml:space="preserve">dans le </w:t>
              </w:r>
              <w:proofErr w:type="spellStart"/>
              <w:r>
                <w:t>meme</w:t>
              </w:r>
              <w:proofErr w:type="spellEnd"/>
              <w:r>
                <w:t xml:space="preserve"> </w:t>
              </w:r>
              <w:proofErr w:type="spellStart"/>
              <w:r>
                <w:t>réseua</w:t>
              </w:r>
              <w:proofErr w:type="spellEnd"/>
              <w:r>
                <w:t xml:space="preserve"> que le tel </w:t>
              </w:r>
            </w:ins>
          </w:p>
          <w:p w:rsidR="00263F59" w:rsidRDefault="00263F59">
            <w:pPr>
              <w:spacing w:before="240" w:after="240"/>
            </w:pPr>
            <w:ins w:id="10" w:author="Marie-Agnes Peraldi" w:date="2020-04-03T10:17:00Z">
              <w:r>
                <w:t xml:space="preserve">Adresse publique </w:t>
              </w:r>
            </w:ins>
            <w:ins w:id="11" w:author="Marie-Agnes Peraldi" w:date="2020-04-03T10:42:00Z">
              <w:r w:rsidR="00733D57">
                <w:t>derrière</w:t>
              </w:r>
            </w:ins>
            <w:ins w:id="12" w:author="Marie-Agnes Peraldi" w:date="2020-04-03T10:17:00Z">
              <w:r>
                <w:t xml:space="preserve"> votre box</w:t>
              </w:r>
            </w:ins>
            <w:ins w:id="13" w:author="Marie-Agnes Peraldi" w:date="2020-04-03T10:16:00Z">
              <w:r>
                <w:t xml:space="preserve"> </w:t>
              </w:r>
            </w:ins>
          </w:p>
          <w:p w:rsidR="00424A0E" w:rsidRDefault="00424A0E">
            <w:pPr>
              <w:spacing w:before="240" w:after="240"/>
            </w:pPr>
            <w:r>
              <w:t>Port 4126</w:t>
            </w:r>
          </w:p>
          <w:p w:rsidR="00F04723" w:rsidRDefault="00F04723">
            <w:pPr>
              <w:spacing w:before="240" w:after="240"/>
              <w:rPr>
                <w:lang w:val="fr-FR"/>
              </w:rPr>
            </w:pPr>
            <w:r w:rsidRPr="00424A0E">
              <w:rPr>
                <w:lang w:val="fr-FR"/>
              </w:rPr>
              <w:t xml:space="preserve">URI </w:t>
            </w:r>
          </w:p>
          <w:p w:rsidR="00424A0E" w:rsidRDefault="00424A0E">
            <w:pPr>
              <w:spacing w:before="240" w:after="240"/>
              <w:rPr>
                <w:lang w:val="fr-FR"/>
              </w:rPr>
            </w:pPr>
            <w:r>
              <w:rPr>
                <w:lang w:val="fr-FR"/>
              </w:rPr>
              <w:t>Il attend des commande</w:t>
            </w:r>
            <w:ins w:id="14" w:author="Marie-Agnes Peraldi" w:date="2020-04-03T10:16:00Z">
              <w:r w:rsidR="00263F59">
                <w:rPr>
                  <w:lang w:val="fr-FR"/>
                </w:rPr>
                <w:t>s</w:t>
              </w:r>
            </w:ins>
            <w:r>
              <w:rPr>
                <w:lang w:val="fr-FR"/>
              </w:rPr>
              <w:t xml:space="preserve"> de ce type </w:t>
            </w:r>
          </w:p>
          <w:p w:rsidR="00424A0E" w:rsidRPr="00424A0E" w:rsidRDefault="00424A0E">
            <w:pPr>
              <w:spacing w:before="240" w:after="240"/>
              <w:rPr>
                <w:lang w:val="fr-FR"/>
              </w:rPr>
            </w:pPr>
          </w:p>
          <w:p w:rsidR="00F04723" w:rsidRPr="00424A0E" w:rsidRDefault="00F04723">
            <w:pPr>
              <w:spacing w:before="240" w:after="240"/>
              <w:rPr>
                <w:lang w:val="fr-FR"/>
              </w:rPr>
            </w:pPr>
            <w:r w:rsidRPr="00424A0E">
              <w:rPr>
                <w:lang w:val="fr-FR"/>
              </w:rPr>
              <w:t>Format : /</w:t>
            </w:r>
            <w:proofErr w:type="spellStart"/>
            <w:r w:rsidRPr="00424A0E">
              <w:rPr>
                <w:lang w:val="fr-FR"/>
              </w:rPr>
              <w:t>movement</w:t>
            </w:r>
            <w:proofErr w:type="spellEnd"/>
            <w:r w:rsidRPr="00424A0E">
              <w:rPr>
                <w:lang w:val="fr-FR"/>
              </w:rPr>
              <w:t>/</w:t>
            </w:r>
            <w:proofErr w:type="spellStart"/>
            <w:r w:rsidRPr="00424A0E">
              <w:rPr>
                <w:lang w:val="fr-FR"/>
              </w:rPr>
              <w:t>forward</w:t>
            </w:r>
            <w:proofErr w:type="spellEnd"/>
            <w:r w:rsidRPr="00424A0E">
              <w:rPr>
                <w:lang w:val="fr-FR"/>
              </w:rPr>
              <w:t>/</w:t>
            </w:r>
            <w:proofErr w:type="spellStart"/>
            <w:r w:rsidR="00424A0E" w:rsidRPr="00424A0E">
              <w:rPr>
                <w:lang w:val="fr-FR"/>
              </w:rPr>
              <w:t>meter</w:t>
            </w:r>
            <w:proofErr w:type="spellEnd"/>
            <w:r w:rsidR="00424A0E" w:rsidRPr="00424A0E">
              <w:rPr>
                <w:lang w:val="fr-FR"/>
              </w:rPr>
              <w:t>/30</w:t>
            </w:r>
          </w:p>
          <w:p w:rsidR="00424A0E" w:rsidRPr="00424A0E" w:rsidRDefault="00424A0E" w:rsidP="00424A0E">
            <w:pPr>
              <w:spacing w:before="240" w:after="240"/>
              <w:rPr>
                <w:lang w:val="fr-FR"/>
              </w:rPr>
            </w:pPr>
            <w:r w:rsidRPr="00424A0E">
              <w:rPr>
                <w:lang w:val="fr-FR"/>
              </w:rPr>
              <w:t>/</w:t>
            </w:r>
            <w:proofErr w:type="spellStart"/>
            <w:r w:rsidRPr="00424A0E">
              <w:rPr>
                <w:lang w:val="fr-FR"/>
              </w:rPr>
              <w:t>movement</w:t>
            </w:r>
            <w:proofErr w:type="spellEnd"/>
            <w:r w:rsidRPr="00424A0E">
              <w:rPr>
                <w:lang w:val="fr-FR"/>
              </w:rPr>
              <w:t>/</w:t>
            </w:r>
            <w:proofErr w:type="spellStart"/>
            <w:r w:rsidRPr="00424A0E">
              <w:rPr>
                <w:lang w:val="fr-FR"/>
              </w:rPr>
              <w:t>forward</w:t>
            </w:r>
            <w:proofErr w:type="spellEnd"/>
            <w:r w:rsidRPr="00424A0E">
              <w:rPr>
                <w:lang w:val="fr-FR"/>
              </w:rPr>
              <w:t>/</w:t>
            </w:r>
            <w:r>
              <w:rPr>
                <w:lang w:val="fr-FR"/>
              </w:rPr>
              <w:t>second</w:t>
            </w:r>
            <w:r w:rsidRPr="00424A0E">
              <w:rPr>
                <w:lang w:val="fr-FR"/>
              </w:rPr>
              <w:t>/30</w:t>
            </w:r>
          </w:p>
          <w:p w:rsidR="00F04723" w:rsidRDefault="00F04723">
            <w:pPr>
              <w:spacing w:before="240" w:after="240"/>
            </w:pPr>
            <w:r>
              <w:t xml:space="preserve">80 est la </w:t>
            </w:r>
            <w:r w:rsidR="00424A0E">
              <w:t>quantité</w:t>
            </w:r>
            <w:r>
              <w:t xml:space="preserve"> </w:t>
            </w:r>
            <w:r w:rsidR="00424A0E">
              <w:t>de l’unité considérée</w:t>
            </w:r>
            <w:r>
              <w:t xml:space="preserve">  </w:t>
            </w:r>
          </w:p>
          <w:p w:rsidR="00F04723" w:rsidRDefault="00F04723">
            <w:pPr>
              <w:spacing w:before="240" w:after="240"/>
            </w:pPr>
            <w:r>
              <w:t xml:space="preserve">/twist/ </w:t>
            </w:r>
          </w:p>
          <w:p w:rsidR="00424A0E" w:rsidRDefault="00424A0E">
            <w:pPr>
              <w:spacing w:before="240" w:after="240"/>
            </w:pPr>
            <w:r>
              <w:lastRenderedPageBreak/>
              <w:t xml:space="preserve">Il log les commandes et on il envoi au broker pour redistribuer </w:t>
            </w:r>
            <w:del w:id="15" w:author="Marie-Agnes Peraldi" w:date="2020-04-03T10:42:00Z">
              <w:r w:rsidDel="00733D57">
                <w:delText>la commande reçu</w:delText>
              </w:r>
            </w:del>
            <w:ins w:id="16" w:author="Marie-Agnes Peraldi" w:date="2020-04-03T10:42:00Z">
              <w:r w:rsidR="00733D57">
                <w:t>la commande reçue</w:t>
              </w:r>
            </w:ins>
            <w:r>
              <w:t xml:space="preserve"> à l’hexapode (en bytes)</w:t>
            </w:r>
          </w:p>
          <w:p w:rsidR="00424A0E" w:rsidRDefault="00424A0E">
            <w:pPr>
              <w:spacing w:before="240" w:after="240"/>
            </w:pPr>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F2.1</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del w:id="17" w:author="Marie-Agnes Peraldi" w:date="2020-04-03T10:11:00Z">
              <w:r w:rsidDel="00263F59">
                <w:delText>HERVÉ, AZOULAY</w:delText>
              </w:r>
            </w:del>
            <w:ins w:id="18" w:author="Marie-Agnes Peraldi" w:date="2020-04-03T10:11:00Z">
              <w:r w:rsidR="00263F59">
                <w:t xml:space="preserve">Flavien </w:t>
              </w:r>
            </w:ins>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03/04/2020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10/04/2020</w:t>
            </w:r>
          </w:p>
        </w:tc>
        <w:tc>
          <w:tcPr>
            <w:tcW w:w="2202" w:type="dxa"/>
            <w:tcBorders>
              <w:top w:val="nil"/>
              <w:left w:val="nil"/>
              <w:bottom w:val="single" w:sz="8" w:space="0" w:color="000000"/>
              <w:right w:val="single" w:sz="8" w:space="0" w:color="000000"/>
            </w:tcBorders>
          </w:tcPr>
          <w:p w:rsidR="007D7B3A" w:rsidRDefault="007D7B3A">
            <w:pPr>
              <w:spacing w:before="240" w:after="240"/>
            </w:pPr>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F2.2</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JALABERT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10/04/2020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17/04/2020</w:t>
            </w:r>
          </w:p>
        </w:tc>
        <w:tc>
          <w:tcPr>
            <w:tcW w:w="2202" w:type="dxa"/>
            <w:tcBorders>
              <w:top w:val="nil"/>
              <w:left w:val="nil"/>
              <w:bottom w:val="single" w:sz="8" w:space="0" w:color="000000"/>
              <w:right w:val="single" w:sz="8" w:space="0" w:color="000000"/>
            </w:tcBorders>
          </w:tcPr>
          <w:p w:rsidR="007D7B3A" w:rsidRDefault="00263F59">
            <w:pPr>
              <w:spacing w:before="240" w:after="240"/>
            </w:pPr>
            <w:ins w:id="19" w:author="Marie-Agnes Peraldi" w:date="2020-04-03T10:11:00Z">
              <w:r>
                <w:t xml:space="preserve">On rajoute un </w:t>
              </w:r>
              <w:proofErr w:type="spellStart"/>
              <w:r>
                <w:t>endpoint</w:t>
              </w:r>
              <w:proofErr w:type="spellEnd"/>
              <w:r>
                <w:t xml:space="preserve"> api qui accède aux logs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bookmarkStart w:id="20" w:name="_GoBack" w:colFirst="4" w:colLast="4"/>
            <w:r>
              <w:t>F3.1</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del w:id="21" w:author="Marie-Agnes Peraldi" w:date="2020-04-03T10:18:00Z">
              <w:r w:rsidDel="00263F59">
                <w:delText xml:space="preserve">JALABERT, </w:delText>
              </w:r>
            </w:del>
            <w:r>
              <w:t xml:space="preserve">CORDIER, </w:t>
            </w:r>
            <w:del w:id="22" w:author="Marie-Agnes Peraldi" w:date="2020-04-03T10:18:00Z">
              <w:r w:rsidDel="00263F59">
                <w:delText>AZOULAY</w:delText>
              </w:r>
            </w:del>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10/04/2020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Pr>
          <w:p w:rsidR="007D7B3A" w:rsidRDefault="00263F59">
            <w:pPr>
              <w:spacing w:before="240" w:after="240"/>
              <w:rPr>
                <w:ins w:id="23" w:author="Marie-Agnes Peraldi" w:date="2020-04-03T10:12:00Z"/>
              </w:rPr>
            </w:pPr>
            <w:ins w:id="24" w:author="Marie-Agnes Peraldi" w:date="2020-04-03T10:12:00Z">
              <w:r>
                <w:t xml:space="preserve">Pilotage à distance : </w:t>
              </w:r>
            </w:ins>
          </w:p>
          <w:p w:rsidR="00263F59" w:rsidRDefault="00263F59">
            <w:pPr>
              <w:spacing w:before="240" w:after="240"/>
              <w:rPr>
                <w:ins w:id="25" w:author="Marie-Agnes Peraldi" w:date="2020-04-03T10:14:00Z"/>
              </w:rPr>
            </w:pPr>
            <w:ins w:id="26" w:author="Marie-Agnes Peraldi" w:date="2020-04-03T10:12:00Z">
              <w:r>
                <w:t>Mise en place d’une appli</w:t>
              </w:r>
            </w:ins>
            <w:ins w:id="27" w:author="Marie-Agnes Peraldi" w:date="2020-04-03T10:13:00Z">
              <w:r>
                <w:t xml:space="preserve"> développé</w:t>
              </w:r>
            </w:ins>
            <w:ins w:id="28" w:author="Marie-Agnes Peraldi" w:date="2020-04-03T10:14:00Z">
              <w:r>
                <w:t>e</w:t>
              </w:r>
            </w:ins>
            <w:ins w:id="29" w:author="Marie-Agnes Peraldi" w:date="2020-04-03T10:13:00Z">
              <w:r>
                <w:t xml:space="preserve"> en cordo</w:t>
              </w:r>
            </w:ins>
            <w:ins w:id="30" w:author="Marie-Agnes Peraldi" w:date="2020-04-03T10:14:00Z">
              <w:r>
                <w:t xml:space="preserve">ba </w:t>
              </w:r>
            </w:ins>
          </w:p>
          <w:p w:rsidR="00263F59" w:rsidRDefault="00263F59">
            <w:pPr>
              <w:spacing w:before="240" w:after="240"/>
              <w:rPr>
                <w:ins w:id="31" w:author="Marie-Agnes Peraldi" w:date="2020-04-03T10:18:00Z"/>
              </w:rPr>
            </w:pPr>
            <w:ins w:id="32" w:author="Marie-Agnes Peraldi" w:date="2020-04-03T10:14:00Z">
              <w:r>
                <w:t xml:space="preserve">Panneau connexion </w:t>
              </w:r>
            </w:ins>
            <w:ins w:id="33" w:author="Marie-Agnes Peraldi" w:date="2020-04-03T10:16:00Z">
              <w:r>
                <w:t xml:space="preserve">au </w:t>
              </w:r>
              <w:proofErr w:type="gramStart"/>
              <w:r>
                <w:t>micro service</w:t>
              </w:r>
              <w:proofErr w:type="gramEnd"/>
              <w:r>
                <w:t xml:space="preserve"> </w:t>
              </w:r>
            </w:ins>
          </w:p>
          <w:p w:rsidR="00263F59" w:rsidRDefault="00263F59">
            <w:pPr>
              <w:spacing w:before="240" w:after="240"/>
              <w:rPr>
                <w:ins w:id="34" w:author="Marie-Agnes Peraldi" w:date="2020-04-03T10:18:00Z"/>
              </w:rPr>
            </w:pPr>
            <w:ins w:id="35" w:author="Marie-Agnes Peraldi" w:date="2020-04-03T10:18:00Z">
              <w:r>
                <w:t xml:space="preserve">Panneau de contrôle (correspondance entre ordre </w:t>
              </w:r>
            </w:ins>
          </w:p>
          <w:p w:rsidR="00263F59" w:rsidRDefault="00263F59">
            <w:pPr>
              <w:spacing w:before="240" w:after="240"/>
              <w:rPr>
                <w:ins w:id="36" w:author="Marie-Agnes Peraldi" w:date="2020-04-03T10:18:00Z"/>
              </w:rPr>
            </w:pPr>
            <w:ins w:id="37" w:author="Marie-Agnes Peraldi" w:date="2020-04-03T10:18:00Z">
              <w:r>
                <w:t xml:space="preserve">Panneau pour lire logs </w:t>
              </w:r>
            </w:ins>
          </w:p>
          <w:p w:rsidR="00263F59" w:rsidRDefault="00D54AEB">
            <w:pPr>
              <w:spacing w:before="240" w:after="240"/>
            </w:pPr>
            <w:ins w:id="38" w:author="Marie-Agnes Peraldi" w:date="2020-04-03T10:24:00Z">
              <w:r>
                <w:t xml:space="preserve">Node </w:t>
              </w:r>
              <w:proofErr w:type="spellStart"/>
              <w:r>
                <w:t>js</w:t>
              </w:r>
              <w:proofErr w:type="spellEnd"/>
              <w:r>
                <w:t xml:space="preserve">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bookmarkEnd w:id="20"/>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F3.2</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del w:id="39" w:author="Marie-Agnes Peraldi" w:date="2020-04-03T10:19:00Z">
              <w:r w:rsidDel="00263F59">
                <w:delText>JALABERT</w:delText>
              </w:r>
            </w:del>
            <w:r>
              <w:t>, CORDIER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del w:id="40" w:author="Marie-Agnes Peraldi" w:date="2020-04-03T10:20:00Z">
              <w:r w:rsidDel="00263F59">
                <w:delText>17/04/2020</w:delText>
              </w:r>
            </w:del>
            <w:ins w:id="41" w:author="Marie-Agnes Peraldi" w:date="2020-04-03T10:20:00Z">
              <w:r w:rsidR="00263F59">
                <w:t>03/04/2020</w:t>
              </w:r>
            </w:ins>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Pr>
          <w:p w:rsidR="007D7B3A" w:rsidRDefault="00D54AEB">
            <w:pPr>
              <w:spacing w:before="240" w:after="240"/>
            </w:pPr>
            <w:ins w:id="42" w:author="Marie-Agnes Peraldi" w:date="2020-04-03T10:25:00Z">
              <w:r>
                <w:t xml:space="preserve">A terme les data seront envoyées en </w:t>
              </w:r>
              <w:proofErr w:type="spellStart"/>
              <w:r>
                <w:t>nodejs</w:t>
              </w:r>
              <w:proofErr w:type="spellEnd"/>
              <w:r>
                <w:t xml:space="preserve"> á </w:t>
              </w:r>
              <w:proofErr w:type="spellStart"/>
              <w:r>
                <w:t>lhexapod</w:t>
              </w:r>
              <w:proofErr w:type="spellEnd"/>
              <w:r>
                <w:t xml:space="preserve"> mais pour le moment on fait </w:t>
              </w:r>
              <w:proofErr w:type="gramStart"/>
              <w:r>
                <w:t>des test</w:t>
              </w:r>
              <w:proofErr w:type="gramEnd"/>
              <w:r>
                <w:t xml:space="preserve"> avec un </w:t>
              </w:r>
            </w:ins>
            <w:ins w:id="43" w:author="Marie-Agnes Peraldi" w:date="2020-04-03T10:20:00Z">
              <w:r w:rsidR="00263F59">
                <w:t xml:space="preserve">script python </w:t>
              </w:r>
            </w:ins>
            <w:ins w:id="44" w:author="Marie-Agnes Peraldi" w:date="2020-04-03T10:21:00Z">
              <w:r>
                <w:t xml:space="preserve">qui </w:t>
              </w:r>
            </w:ins>
            <w:ins w:id="45" w:author="Marie-Agnes Peraldi" w:date="2020-04-03T10:23:00Z">
              <w:r>
                <w:t xml:space="preserve">prend </w:t>
              </w:r>
              <w:r>
                <w:lastRenderedPageBreak/>
                <w:t>des data envoyée</w:t>
              </w:r>
            </w:ins>
            <w:ins w:id="46" w:author="Marie-Agnes Peraldi" w:date="2020-04-03T10:24:00Z">
              <w:r>
                <w:t>s par le broker et seront dirigé</w:t>
              </w:r>
            </w:ins>
            <w:ins w:id="47" w:author="Marie-Agnes Peraldi" w:date="2020-04-03T10:26:00Z">
              <w:r>
                <w:t>e</w:t>
              </w:r>
            </w:ins>
            <w:ins w:id="48" w:author="Marie-Agnes Peraldi" w:date="2020-04-03T10:24:00Z">
              <w:r>
                <w:t xml:space="preserve">s par </w:t>
              </w:r>
            </w:ins>
            <w:ins w:id="49" w:author="Marie-Agnes Peraldi" w:date="2020-04-03T10:26:00Z">
              <w:r>
                <w:t>en wifi a l’hexapode</w:t>
              </w:r>
            </w:ins>
            <w:ins w:id="50" w:author="Marie-Agnes Peraldi" w:date="2020-04-03T10:24:00Z">
              <w:r>
                <w:t xml:space="preserve">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F3.3</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JALABERT, CORDIER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17/04/2020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Pr>
          <w:p w:rsidR="00C24798" w:rsidRDefault="00D54AEB">
            <w:pPr>
              <w:spacing w:before="240" w:after="240"/>
              <w:rPr>
                <w:ins w:id="51" w:author="Marie-Agnes Peraldi" w:date="2020-04-03T10:31:00Z"/>
              </w:rPr>
            </w:pPr>
            <w:ins w:id="52" w:author="Marie-Agnes Peraldi" w:date="2020-04-03T10:28:00Z">
              <w:r>
                <w:t xml:space="preserve">Un </w:t>
              </w:r>
            </w:ins>
            <w:ins w:id="53" w:author="Marie-Agnes Peraldi" w:date="2020-04-03T10:34:00Z">
              <w:r w:rsidR="00C24798">
                <w:t>micro-service</w:t>
              </w:r>
            </w:ins>
            <w:ins w:id="54" w:author="Marie-Agnes Peraldi" w:date="2020-04-03T10:28:00Z">
              <w:r>
                <w:t xml:space="preserve"> web qui lorsqu’il est </w:t>
              </w:r>
            </w:ins>
            <w:ins w:id="55" w:author="Marie-Agnes Peraldi" w:date="2020-04-03T10:29:00Z">
              <w:r>
                <w:t>interrogé</w:t>
              </w:r>
            </w:ins>
            <w:ins w:id="56" w:author="Marie-Agnes Peraldi" w:date="2020-04-03T10:28:00Z">
              <w:r>
                <w:t xml:space="preserve"> </w:t>
              </w:r>
            </w:ins>
            <w:ins w:id="57" w:author="Marie-Agnes Peraldi" w:date="2020-04-03T10:29:00Z">
              <w:r>
                <w:t>vous renvoi</w:t>
              </w:r>
            </w:ins>
            <w:ins w:id="58" w:author="Marie-Agnes Peraldi" w:date="2020-04-03T10:28:00Z">
              <w:r>
                <w:t xml:space="preserve"> </w:t>
              </w:r>
            </w:ins>
            <w:ins w:id="59" w:author="Marie-Agnes Peraldi" w:date="2020-04-03T10:30:00Z">
              <w:r>
                <w:t>des logs de l’hexapode</w:t>
              </w:r>
            </w:ins>
            <w:ins w:id="60" w:author="Marie-Agnes Peraldi" w:date="2020-04-03T10:33:00Z">
              <w:r w:rsidR="00C24798">
                <w:t xml:space="preserve"> et </w:t>
              </w:r>
            </w:ins>
          </w:p>
          <w:p w:rsidR="007D7B3A" w:rsidRDefault="00D54AEB">
            <w:pPr>
              <w:spacing w:before="240" w:after="240"/>
            </w:pPr>
            <w:ins w:id="61" w:author="Marie-Agnes Peraldi" w:date="2020-04-03T10:27:00Z">
              <w:r>
                <w:t xml:space="preserve">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F4.1</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AZOULAY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08/05/2020</w:t>
            </w:r>
          </w:p>
        </w:tc>
        <w:tc>
          <w:tcPr>
            <w:tcW w:w="2202" w:type="dxa"/>
            <w:tcBorders>
              <w:top w:val="nil"/>
              <w:left w:val="nil"/>
              <w:bottom w:val="single" w:sz="8" w:space="0" w:color="000000"/>
              <w:right w:val="single" w:sz="8" w:space="0" w:color="000000"/>
            </w:tcBorders>
          </w:tcPr>
          <w:p w:rsidR="00733D57" w:rsidRDefault="00733D57">
            <w:pPr>
              <w:spacing w:before="240" w:after="240"/>
              <w:rPr>
                <w:ins w:id="62" w:author="Marie-Agnes Peraldi" w:date="2020-04-03T10:43:00Z"/>
              </w:rPr>
            </w:pPr>
            <w:proofErr w:type="spellStart"/>
            <w:ins w:id="63" w:author="Marie-Agnes Peraldi" w:date="2020-04-03T10:43:00Z">
              <w:r>
                <w:t>Accesder</w:t>
              </w:r>
              <w:proofErr w:type="spellEnd"/>
              <w:r>
                <w:t xml:space="preserve"> au </w:t>
              </w:r>
              <w:proofErr w:type="gramStart"/>
              <w:r>
                <w:t>micro service</w:t>
              </w:r>
              <w:proofErr w:type="gramEnd"/>
              <w:r>
                <w:t xml:space="preserve"> de log soit de commande </w:t>
              </w:r>
              <w:proofErr w:type="spellStart"/>
              <w:r>
                <w:t>ca</w:t>
              </w:r>
              <w:proofErr w:type="spellEnd"/>
              <w:r>
                <w:t xml:space="preserve"> veut que vous allez y </w:t>
              </w:r>
              <w:proofErr w:type="spellStart"/>
              <w:r>
                <w:t>acceder</w:t>
              </w:r>
              <w:proofErr w:type="spellEnd"/>
              <w:r>
                <w:t xml:space="preserve"> avec une adresse </w:t>
              </w:r>
              <w:proofErr w:type="spellStart"/>
              <w:r>
                <w:t>publiaue</w:t>
              </w:r>
              <w:proofErr w:type="spellEnd"/>
              <w:r>
                <w:t xml:space="preserve"> et certificat. Sur un port particulier </w:t>
              </w:r>
            </w:ins>
          </w:p>
          <w:p w:rsidR="007D7B3A" w:rsidRDefault="00C24798">
            <w:pPr>
              <w:spacing w:before="240" w:after="240"/>
              <w:rPr>
                <w:ins w:id="64" w:author="Marie-Agnes Peraldi" w:date="2020-04-03T10:38:00Z"/>
              </w:rPr>
            </w:pPr>
            <w:ins w:id="65" w:author="Marie-Agnes Peraldi" w:date="2020-04-03T10:38:00Z">
              <w:r>
                <w:t>@publique https://200.0.0.1 :443</w:t>
              </w:r>
            </w:ins>
          </w:p>
          <w:p w:rsidR="00733D57" w:rsidRDefault="00733D57">
            <w:pPr>
              <w:spacing w:before="240" w:after="240"/>
              <w:rPr>
                <w:ins w:id="66" w:author="Marie-Agnes Peraldi" w:date="2020-04-03T10:44:00Z"/>
              </w:rPr>
            </w:pPr>
            <w:ins w:id="67" w:author="Marie-Agnes Peraldi" w:date="2020-04-03T10:43:00Z">
              <w:r>
                <w:t>Falvien et st</w:t>
              </w:r>
            </w:ins>
            <w:ins w:id="68" w:author="Marie-Agnes Peraldi" w:date="2020-04-03T10:44:00Z">
              <w:r>
                <w:t xml:space="preserve">ephane partage sur le déploiement de </w:t>
              </w:r>
              <w:proofErr w:type="spellStart"/>
              <w:r>
                <w:t>microservice</w:t>
              </w:r>
              <w:proofErr w:type="spellEnd"/>
              <w:r>
                <w:t xml:space="preserve"> avec ou sans certificat </w:t>
              </w:r>
            </w:ins>
          </w:p>
          <w:p w:rsidR="00C24798" w:rsidRDefault="00C24798">
            <w:pPr>
              <w:spacing w:before="240" w:after="240"/>
              <w:rPr>
                <w:ins w:id="69" w:author="Marie-Agnes Peraldi" w:date="2020-04-03T10:41:00Z"/>
              </w:rPr>
            </w:pPr>
            <w:ins w:id="70" w:author="Marie-Agnes Peraldi" w:date="2020-04-03T10:38:00Z">
              <w:r>
                <w:t xml:space="preserve">Votre box va faire du </w:t>
              </w:r>
              <w:proofErr w:type="spellStart"/>
              <w:r>
                <w:t>nat</w:t>
              </w:r>
              <w:proofErr w:type="spellEnd"/>
              <w:r>
                <w:t xml:space="preserve"> va envoyer sur le RPI </w:t>
              </w:r>
            </w:ins>
            <w:ins w:id="71" w:author="Marie-Agnes Peraldi" w:date="2020-04-03T10:39:00Z">
              <w:r>
                <w:t>http ph récupère les commande</w:t>
              </w:r>
            </w:ins>
            <w:ins w:id="72" w:author="Marie-Agnes Peraldi" w:date="2020-04-03T10:42:00Z">
              <w:r w:rsidR="00733D57">
                <w:t>s</w:t>
              </w:r>
            </w:ins>
            <w:ins w:id="73" w:author="Marie-Agnes Peraldi" w:date="2020-04-03T10:39:00Z">
              <w:r>
                <w:t xml:space="preserve"> et qui va lancer les web services correspondants </w:t>
              </w:r>
            </w:ins>
          </w:p>
          <w:p w:rsidR="00733D57" w:rsidRDefault="00733D57">
            <w:pPr>
              <w:spacing w:before="240" w:after="240"/>
            </w:pPr>
            <w:ins w:id="74" w:author="Marie-Agnes Peraldi" w:date="2020-04-03T10:41:00Z">
              <w:r>
                <w:t xml:space="preserve">Appel de </w:t>
              </w:r>
              <w:proofErr w:type="gramStart"/>
              <w:r>
                <w:t>micro services</w:t>
              </w:r>
              <w:proofErr w:type="gramEnd"/>
              <w:r>
                <w:t xml:space="preserve"> en https ?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F4.2</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AZOULAY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08/05/2020</w:t>
            </w:r>
          </w:p>
        </w:tc>
        <w:tc>
          <w:tcPr>
            <w:tcW w:w="2202" w:type="dxa"/>
            <w:tcBorders>
              <w:top w:val="nil"/>
              <w:left w:val="nil"/>
              <w:bottom w:val="single" w:sz="8" w:space="0" w:color="000000"/>
              <w:right w:val="single" w:sz="8" w:space="0" w:color="000000"/>
            </w:tcBorders>
          </w:tcPr>
          <w:p w:rsidR="007D7B3A" w:rsidRDefault="007D7B3A">
            <w:pPr>
              <w:spacing w:before="240" w:after="240"/>
            </w:pPr>
          </w:p>
        </w:tc>
        <w:tc>
          <w:tcPr>
            <w:tcW w:w="2202" w:type="dxa"/>
            <w:tcBorders>
              <w:top w:val="nil"/>
              <w:left w:val="nil"/>
              <w:bottom w:val="single" w:sz="8" w:space="0" w:color="000000"/>
              <w:right w:val="single" w:sz="8" w:space="0" w:color="000000"/>
            </w:tcBorders>
          </w:tcPr>
          <w:p w:rsidR="007D7B3A" w:rsidRDefault="007D7B3A">
            <w:pPr>
              <w:spacing w:before="240" w:after="240"/>
            </w:pPr>
          </w:p>
        </w:tc>
      </w:tr>
      <w:tr w:rsidR="007D7B3A" w:rsidTr="00424A0E">
        <w:trPr>
          <w:trHeight w:val="72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lastRenderedPageBreak/>
              <w:t>F4.3</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AZOULAY, CORDIER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24/04/2020</w:t>
            </w:r>
          </w:p>
        </w:tc>
        <w:tc>
          <w:tcPr>
            <w:tcW w:w="2202" w:type="dxa"/>
            <w:tcBorders>
              <w:top w:val="nil"/>
              <w:left w:val="nil"/>
              <w:bottom w:val="single" w:sz="8" w:space="0" w:color="000000"/>
              <w:right w:val="single" w:sz="8" w:space="0" w:color="000000"/>
            </w:tcBorders>
            <w:tcMar>
              <w:top w:w="100" w:type="dxa"/>
              <w:left w:w="100" w:type="dxa"/>
              <w:bottom w:w="100" w:type="dxa"/>
              <w:right w:w="100" w:type="dxa"/>
            </w:tcMar>
          </w:tcPr>
          <w:p w:rsidR="007D7B3A" w:rsidRDefault="007D7B3A">
            <w:pPr>
              <w:spacing w:before="240" w:after="240"/>
            </w:pPr>
            <w:r>
              <w:t>08/05/2020</w:t>
            </w:r>
          </w:p>
        </w:tc>
        <w:tc>
          <w:tcPr>
            <w:tcW w:w="2202" w:type="dxa"/>
            <w:tcBorders>
              <w:top w:val="nil"/>
              <w:left w:val="nil"/>
              <w:bottom w:val="single" w:sz="8" w:space="0" w:color="000000"/>
              <w:right w:val="single" w:sz="8" w:space="0" w:color="000000"/>
            </w:tcBorders>
          </w:tcPr>
          <w:p w:rsidR="007D7B3A" w:rsidRDefault="00733D57">
            <w:pPr>
              <w:spacing w:before="240" w:after="240"/>
            </w:pPr>
            <w:ins w:id="75" w:author="Marie-Agnes Peraldi" w:date="2020-04-03T10:45:00Z">
              <w:r>
                <w:t xml:space="preserve">WPA ? </w:t>
              </w:r>
            </w:ins>
          </w:p>
        </w:tc>
        <w:tc>
          <w:tcPr>
            <w:tcW w:w="2202" w:type="dxa"/>
            <w:tcBorders>
              <w:top w:val="nil"/>
              <w:left w:val="nil"/>
              <w:bottom w:val="single" w:sz="8" w:space="0" w:color="000000"/>
              <w:right w:val="single" w:sz="8" w:space="0" w:color="000000"/>
            </w:tcBorders>
          </w:tcPr>
          <w:p w:rsidR="007D7B3A" w:rsidRDefault="007D7B3A">
            <w:pPr>
              <w:spacing w:before="240" w:after="240"/>
            </w:pPr>
          </w:p>
        </w:tc>
      </w:tr>
    </w:tbl>
    <w:p w:rsidR="00C35B54" w:rsidRDefault="00C35B54">
      <w:pPr>
        <w:spacing w:before="240"/>
      </w:pPr>
    </w:p>
    <w:p w:rsidR="00C35B54" w:rsidRDefault="00526332">
      <w:pPr>
        <w:pStyle w:val="Titre2"/>
        <w:keepNext w:val="0"/>
        <w:keepLines w:val="0"/>
        <w:spacing w:after="80" w:line="208" w:lineRule="auto"/>
      </w:pPr>
      <w:bookmarkStart w:id="76" w:name="_e8visula0ufy" w:colFirst="0" w:colLast="0"/>
      <w:bookmarkEnd w:id="76"/>
      <w:r>
        <w:rPr>
          <w:rFonts w:ascii="Times New Roman" w:eastAsia="Times New Roman" w:hAnsi="Times New Roman" w:cs="Times New Roman"/>
          <w:b/>
          <w:color w:val="354B60"/>
          <w:sz w:val="36"/>
          <w:szCs w:val="36"/>
        </w:rPr>
        <w:t>7 - Définitions</w:t>
      </w:r>
    </w:p>
    <w:p w:rsidR="00C35B54" w:rsidRDefault="00526332">
      <w:pPr>
        <w:spacing w:before="240"/>
        <w:rPr>
          <w:sz w:val="24"/>
          <w:szCs w:val="24"/>
        </w:rPr>
      </w:pPr>
      <w:proofErr w:type="spellStart"/>
      <w:r>
        <w:rPr>
          <w:b/>
          <w:sz w:val="24"/>
          <w:szCs w:val="24"/>
          <w:u w:val="single"/>
        </w:rPr>
        <w:t>Respeaker</w:t>
      </w:r>
      <w:proofErr w:type="spellEnd"/>
      <w:r>
        <w:rPr>
          <w:b/>
          <w:sz w:val="24"/>
          <w:szCs w:val="24"/>
        </w:rPr>
        <w:t xml:space="preserve"> :</w:t>
      </w:r>
      <w:r>
        <w:rPr>
          <w:sz w:val="24"/>
          <w:szCs w:val="24"/>
        </w:rPr>
        <w:t xml:space="preserve"> Est une carte d'extension à quadruple microphone pour Raspberry Pi conçue pour les applications IA et voix. Cela signifie que vous pouvez créer un produit vocal plus puissant et plus flexible qui intègre le service Amazon Alexa Voice, l'Assistant Google, etc.</w:t>
      </w:r>
    </w:p>
    <w:p w:rsidR="00C35B54" w:rsidRDefault="00C35B54">
      <w:pPr>
        <w:spacing w:before="240"/>
      </w:pPr>
    </w:p>
    <w:p w:rsidR="00C35B54" w:rsidRDefault="00526332">
      <w:pPr>
        <w:spacing w:before="240"/>
        <w:rPr>
          <w:sz w:val="26"/>
          <w:szCs w:val="26"/>
        </w:rPr>
      </w:pPr>
      <w:proofErr w:type="spellStart"/>
      <w:r>
        <w:rPr>
          <w:b/>
          <w:u w:val="single"/>
        </w:rPr>
        <w:t>Freenove</w:t>
      </w:r>
      <w:proofErr w:type="spellEnd"/>
      <w:r>
        <w:rPr>
          <w:b/>
          <w:sz w:val="26"/>
          <w:szCs w:val="26"/>
          <w:u w:val="single"/>
        </w:rPr>
        <w:t>©</w:t>
      </w:r>
      <w:r>
        <w:rPr>
          <w:b/>
          <w:u w:val="single"/>
        </w:rPr>
        <w:t xml:space="preserve"> </w:t>
      </w:r>
      <w:proofErr w:type="spellStart"/>
      <w:r>
        <w:rPr>
          <w:b/>
          <w:u w:val="single"/>
        </w:rPr>
        <w:t>Hexapod</w:t>
      </w:r>
      <w:proofErr w:type="spellEnd"/>
      <w:r>
        <w:rPr>
          <w:b/>
          <w:sz w:val="24"/>
          <w:szCs w:val="24"/>
          <w:u w:val="single"/>
        </w:rPr>
        <w:t xml:space="preserve"> :</w:t>
      </w:r>
      <w:r>
        <w:rPr>
          <w:sz w:val="24"/>
          <w:szCs w:val="24"/>
        </w:rPr>
        <w:t xml:space="preserve"> </w:t>
      </w:r>
      <w:proofErr w:type="spellStart"/>
      <w:r>
        <w:rPr>
          <w:sz w:val="24"/>
          <w:szCs w:val="24"/>
        </w:rPr>
        <w:t>Hexapod</w:t>
      </w:r>
      <w:proofErr w:type="spellEnd"/>
      <w:r>
        <w:rPr>
          <w:sz w:val="24"/>
          <w:szCs w:val="24"/>
        </w:rPr>
        <w:t xml:space="preserve"> est un robot développé par </w:t>
      </w:r>
      <w:proofErr w:type="spellStart"/>
      <w:r>
        <w:rPr>
          <w:sz w:val="24"/>
          <w:szCs w:val="24"/>
        </w:rPr>
        <w:t>Freenove</w:t>
      </w:r>
      <w:proofErr w:type="spellEnd"/>
      <w:r>
        <w:rPr>
          <w:sz w:val="26"/>
          <w:szCs w:val="26"/>
        </w:rPr>
        <w:t xml:space="preserve">© compatible avec </w:t>
      </w:r>
      <w:proofErr w:type="spellStart"/>
      <w:r>
        <w:rPr>
          <w:sz w:val="26"/>
          <w:szCs w:val="26"/>
        </w:rPr>
        <w:t>arduino</w:t>
      </w:r>
      <w:proofErr w:type="spellEnd"/>
      <w:r>
        <w:rPr>
          <w:sz w:val="26"/>
          <w:szCs w:val="26"/>
        </w:rPr>
        <w:t xml:space="preserve">, il est composé en plus d’un module </w:t>
      </w:r>
      <w:proofErr w:type="spellStart"/>
      <w:r>
        <w:rPr>
          <w:sz w:val="26"/>
          <w:szCs w:val="26"/>
        </w:rPr>
        <w:t>WiFi</w:t>
      </w:r>
      <w:proofErr w:type="spellEnd"/>
      <w:r>
        <w:rPr>
          <w:sz w:val="26"/>
          <w:szCs w:val="26"/>
        </w:rPr>
        <w:t xml:space="preserve"> esp8266 pour pouvoir le contrôler à distance.</w:t>
      </w:r>
    </w:p>
    <w:p w:rsidR="00C35B54" w:rsidRDefault="00C35B54">
      <w:pPr>
        <w:spacing w:before="240"/>
        <w:rPr>
          <w:sz w:val="26"/>
          <w:szCs w:val="26"/>
        </w:rPr>
      </w:pPr>
    </w:p>
    <w:p w:rsidR="00C35B54" w:rsidRDefault="00526332">
      <w:pPr>
        <w:spacing w:before="240"/>
        <w:rPr>
          <w:sz w:val="24"/>
          <w:szCs w:val="24"/>
        </w:rPr>
      </w:pPr>
      <w:r>
        <w:rPr>
          <w:b/>
          <w:sz w:val="24"/>
          <w:szCs w:val="24"/>
          <w:u w:val="single"/>
        </w:rPr>
        <w:t xml:space="preserve">Module </w:t>
      </w:r>
      <w:proofErr w:type="spellStart"/>
      <w:r>
        <w:rPr>
          <w:b/>
          <w:sz w:val="24"/>
          <w:szCs w:val="24"/>
          <w:u w:val="single"/>
        </w:rPr>
        <w:t>WiFi</w:t>
      </w:r>
      <w:proofErr w:type="spellEnd"/>
      <w:r>
        <w:rPr>
          <w:b/>
          <w:sz w:val="24"/>
          <w:szCs w:val="24"/>
          <w:u w:val="single"/>
        </w:rPr>
        <w:t xml:space="preserve"> esp8266 : </w:t>
      </w:r>
      <w:r>
        <w:rPr>
          <w:sz w:val="24"/>
          <w:szCs w:val="24"/>
        </w:rPr>
        <w:t xml:space="preserve">L'ESP8266 est un circuit intégré avec un microcontrôleur permettant la connexion en </w:t>
      </w:r>
      <w:proofErr w:type="spellStart"/>
      <w:r>
        <w:rPr>
          <w:sz w:val="24"/>
          <w:szCs w:val="24"/>
        </w:rPr>
        <w:t>WiFi</w:t>
      </w:r>
      <w:proofErr w:type="spellEnd"/>
      <w:r>
        <w:rPr>
          <w:sz w:val="24"/>
          <w:szCs w:val="24"/>
        </w:rPr>
        <w:t>. Les modules intégrant ce circuit sont très utilisés pour contrôler des périphériques par Internet.</w:t>
      </w:r>
    </w:p>
    <w:sectPr w:rsidR="00C35B54">
      <w:pgSz w:w="11909" w:h="16834"/>
      <w:pgMar w:top="1440" w:right="1440" w:bottom="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3F4"/>
    <w:multiLevelType w:val="multilevel"/>
    <w:tmpl w:val="E1E82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711A1"/>
    <w:multiLevelType w:val="multilevel"/>
    <w:tmpl w:val="E04EC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F3126"/>
    <w:multiLevelType w:val="multilevel"/>
    <w:tmpl w:val="5140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36B9B"/>
    <w:multiLevelType w:val="multilevel"/>
    <w:tmpl w:val="AA8A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85ACB"/>
    <w:multiLevelType w:val="multilevel"/>
    <w:tmpl w:val="D5023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22091E"/>
    <w:multiLevelType w:val="multilevel"/>
    <w:tmpl w:val="C4BC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E560F0"/>
    <w:multiLevelType w:val="multilevel"/>
    <w:tmpl w:val="3B208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32570"/>
    <w:multiLevelType w:val="multilevel"/>
    <w:tmpl w:val="FAA8B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F2D34E6"/>
    <w:multiLevelType w:val="multilevel"/>
    <w:tmpl w:val="540A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2"/>
  </w:num>
  <w:num w:numId="5">
    <w:abstractNumId w:val="7"/>
  </w:num>
  <w:num w:numId="6">
    <w:abstractNumId w:val="3"/>
  </w:num>
  <w:num w:numId="7">
    <w:abstractNumId w:val="8"/>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54"/>
    <w:rsid w:val="00263F59"/>
    <w:rsid w:val="002A2069"/>
    <w:rsid w:val="00424A0E"/>
    <w:rsid w:val="00526332"/>
    <w:rsid w:val="00733D57"/>
    <w:rsid w:val="007D7B3A"/>
    <w:rsid w:val="009F038E"/>
    <w:rsid w:val="00C24798"/>
    <w:rsid w:val="00C35B54"/>
    <w:rsid w:val="00D54AEB"/>
    <w:rsid w:val="00F04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EBB0"/>
  <w15:docId w15:val="{62EF10F3-7248-48FE-AA03-38B5A44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D0D84-96A6-407B-B2F4-FBCA94DF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1001</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maperal</dc:creator>
  <cp:lastModifiedBy>Marie-Agnes Peraldi</cp:lastModifiedBy>
  <cp:revision>2</cp:revision>
  <dcterms:created xsi:type="dcterms:W3CDTF">2020-04-03T08:46:00Z</dcterms:created>
  <dcterms:modified xsi:type="dcterms:W3CDTF">2020-04-03T08:46:00Z</dcterms:modified>
</cp:coreProperties>
</file>